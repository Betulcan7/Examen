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4ABB" w14:textId="77777777" w:rsidR="00355740" w:rsidRDefault="00355740">
      <w:pPr>
        <w:jc w:val="center"/>
        <w:rPr>
          <w:sz w:val="48"/>
          <w:szCs w:val="48"/>
        </w:rPr>
      </w:pPr>
    </w:p>
    <w:p w14:paraId="65744ABC" w14:textId="77777777" w:rsidR="00355740" w:rsidRDefault="00355740">
      <w:pPr>
        <w:jc w:val="center"/>
        <w:rPr>
          <w:sz w:val="48"/>
          <w:szCs w:val="48"/>
        </w:rPr>
      </w:pPr>
    </w:p>
    <w:p w14:paraId="65744ABD" w14:textId="77777777" w:rsidR="00355740" w:rsidRDefault="00355740">
      <w:pPr>
        <w:jc w:val="center"/>
        <w:rPr>
          <w:sz w:val="48"/>
          <w:szCs w:val="48"/>
        </w:rPr>
      </w:pPr>
    </w:p>
    <w:p w14:paraId="37E49F4A" w14:textId="77777777" w:rsidR="002C5B80" w:rsidRDefault="002C5B80">
      <w:pPr>
        <w:jc w:val="center"/>
        <w:rPr>
          <w:sz w:val="48"/>
          <w:szCs w:val="48"/>
        </w:rPr>
      </w:pPr>
    </w:p>
    <w:p w14:paraId="65744ABE" w14:textId="188B6D16" w:rsidR="00355740" w:rsidRDefault="002E2950">
      <w:pPr>
        <w:jc w:val="center"/>
        <w:rPr>
          <w:sz w:val="48"/>
          <w:szCs w:val="48"/>
        </w:rPr>
      </w:pPr>
      <w:r>
        <w:rPr>
          <w:sz w:val="48"/>
          <w:szCs w:val="48"/>
        </w:rPr>
        <w:t>Examenafspraken</w:t>
      </w:r>
    </w:p>
    <w:p w14:paraId="65744ABF" w14:textId="77777777" w:rsidR="00355740" w:rsidRDefault="002E2950">
      <w:pPr>
        <w:jc w:val="center"/>
        <w:rPr>
          <w:sz w:val="40"/>
          <w:szCs w:val="40"/>
        </w:rPr>
      </w:pPr>
      <w:r>
        <w:rPr>
          <w:sz w:val="40"/>
          <w:szCs w:val="40"/>
        </w:rPr>
        <w:t>Proeve van Bekwaamheid</w:t>
      </w:r>
    </w:p>
    <w:p w14:paraId="65744AC0" w14:textId="77777777" w:rsidR="00355740" w:rsidRDefault="00355740"/>
    <w:p w14:paraId="65744AC1" w14:textId="77777777" w:rsidR="00355740" w:rsidRDefault="00355740"/>
    <w:p w14:paraId="65744AC2" w14:textId="77777777" w:rsidR="00355740" w:rsidRDefault="00355740"/>
    <w:p w14:paraId="65744AC3" w14:textId="77777777" w:rsidR="00355740" w:rsidRDefault="00355740"/>
    <w:p w14:paraId="65744AC4" w14:textId="77777777" w:rsidR="00355740" w:rsidRDefault="00355740"/>
    <w:tbl>
      <w:tblPr>
        <w:tblStyle w:val="13"/>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122"/>
        <w:gridCol w:w="3861"/>
        <w:gridCol w:w="1707"/>
        <w:gridCol w:w="1370"/>
      </w:tblGrid>
      <w:tr w:rsidR="00355740" w14:paraId="65744AC6"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shd w:val="clear" w:color="auto" w:fill="56355B"/>
          </w:tcPr>
          <w:p w14:paraId="65744AC5" w14:textId="77777777" w:rsidR="00355740" w:rsidRDefault="002E2950">
            <w:pPr>
              <w:jc w:val="center"/>
              <w:rPr>
                <w:b/>
                <w:color w:val="FFFFFF"/>
              </w:rPr>
            </w:pPr>
            <w:r>
              <w:rPr>
                <w:b/>
                <w:color w:val="FFFFFF"/>
              </w:rPr>
              <w:t>Algemene informatie</w:t>
            </w:r>
          </w:p>
        </w:tc>
      </w:tr>
      <w:tr w:rsidR="00355740" w14:paraId="65744AC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7" w14:textId="77777777" w:rsidR="00355740" w:rsidRDefault="002E2950">
            <w:r>
              <w:t>Examenvorm</w:t>
            </w:r>
          </w:p>
        </w:tc>
        <w:tc>
          <w:tcPr>
            <w:tcW w:w="6938" w:type="dxa"/>
            <w:gridSpan w:val="3"/>
          </w:tcPr>
          <w:p w14:paraId="65744AC8" w14:textId="599A323F" w:rsidR="00355740" w:rsidRDefault="002E2950">
            <w:pPr>
              <w:cnfStyle w:val="000000100000" w:firstRow="0" w:lastRow="0" w:firstColumn="0" w:lastColumn="0" w:oddVBand="0" w:evenVBand="0" w:oddHBand="1" w:evenHBand="0" w:firstRowFirstColumn="0" w:firstRowLastColumn="0" w:lastRowFirstColumn="0" w:lastRowLastColumn="0"/>
            </w:pPr>
            <w:r>
              <w:t xml:space="preserve">Proeve van </w:t>
            </w:r>
            <w:r w:rsidR="005F6E9D">
              <w:t>B</w:t>
            </w:r>
            <w:r>
              <w:t>ekwaamheid – Praktijkexamen in de beroepspraktijk</w:t>
            </w:r>
          </w:p>
        </w:tc>
      </w:tr>
      <w:tr w:rsidR="00355740" w14:paraId="65744ACD"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A" w14:textId="77777777" w:rsidR="00355740" w:rsidRDefault="002E2950">
            <w:r>
              <w:t>Kwalificatiedossier en cohort</w:t>
            </w:r>
          </w:p>
        </w:tc>
        <w:tc>
          <w:tcPr>
            <w:tcW w:w="3861" w:type="dxa"/>
          </w:tcPr>
          <w:p w14:paraId="65744ACB" w14:textId="77777777" w:rsidR="00355740" w:rsidRDefault="002E2950">
            <w:pPr>
              <w:cnfStyle w:val="000000010000" w:firstRow="0" w:lastRow="0" w:firstColumn="0" w:lastColumn="0" w:oddVBand="0" w:evenVBand="0" w:oddHBand="0" w:evenHBand="1" w:firstRowFirstColumn="0" w:firstRowLastColumn="0" w:lastRowFirstColumn="0" w:lastRowLastColumn="0"/>
            </w:pPr>
            <w:r>
              <w:t>Software development</w:t>
            </w:r>
          </w:p>
        </w:tc>
        <w:tc>
          <w:tcPr>
            <w:tcW w:w="3077" w:type="dxa"/>
            <w:gridSpan w:val="2"/>
          </w:tcPr>
          <w:p w14:paraId="65744ACC" w14:textId="77777777" w:rsidR="00355740" w:rsidRDefault="002E2950">
            <w:pPr>
              <w:cnfStyle w:val="000000010000" w:firstRow="0" w:lastRow="0" w:firstColumn="0" w:lastColumn="0" w:oddVBand="0" w:evenVBand="0" w:oddHBand="0" w:evenHBand="1" w:firstRowFirstColumn="0" w:firstRowLastColumn="0" w:lastRowFirstColumn="0" w:lastRowLastColumn="0"/>
            </w:pPr>
            <w:r>
              <w:t>2020 en verder</w:t>
            </w:r>
          </w:p>
        </w:tc>
      </w:tr>
      <w:tr w:rsidR="00355740" w14:paraId="65744AD2"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E" w14:textId="77777777" w:rsidR="00355740" w:rsidRDefault="002E2950">
            <w:r>
              <w:t xml:space="preserve">Profiel, niveau en </w:t>
            </w:r>
            <w:proofErr w:type="spellStart"/>
            <w:r>
              <w:t>crebocode</w:t>
            </w:r>
            <w:proofErr w:type="spellEnd"/>
          </w:p>
        </w:tc>
        <w:tc>
          <w:tcPr>
            <w:tcW w:w="3861" w:type="dxa"/>
          </w:tcPr>
          <w:p w14:paraId="65744ACF" w14:textId="77777777" w:rsidR="00355740" w:rsidRDefault="002E2950">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65744AD0" w14:textId="77777777" w:rsidR="00355740" w:rsidRDefault="002E2950">
            <w:pPr>
              <w:cnfStyle w:val="000000100000" w:firstRow="0" w:lastRow="0" w:firstColumn="0" w:lastColumn="0" w:oddVBand="0" w:evenVBand="0" w:oddHBand="1" w:evenHBand="0" w:firstRowFirstColumn="0" w:firstRowLastColumn="0" w:lastRowFirstColumn="0" w:lastRowLastColumn="0"/>
            </w:pPr>
            <w:r>
              <w:t>niveau 4</w:t>
            </w:r>
          </w:p>
        </w:tc>
        <w:tc>
          <w:tcPr>
            <w:tcW w:w="3077" w:type="dxa"/>
            <w:gridSpan w:val="2"/>
          </w:tcPr>
          <w:p w14:paraId="65744AD1" w14:textId="77777777" w:rsidR="00355740" w:rsidRDefault="002E2950">
            <w:pPr>
              <w:cnfStyle w:val="000000100000" w:firstRow="0" w:lastRow="0" w:firstColumn="0" w:lastColumn="0" w:oddVBand="0" w:evenVBand="0" w:oddHBand="1" w:evenHBand="0" w:firstRowFirstColumn="0" w:firstRowLastColumn="0" w:lastRowFirstColumn="0" w:lastRowLastColumn="0"/>
            </w:pPr>
            <w:r>
              <w:t>25604</w:t>
            </w:r>
          </w:p>
        </w:tc>
      </w:tr>
      <w:tr w:rsidR="00355740" w14:paraId="65744AD5" w14:textId="77777777" w:rsidTr="00355740">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2" w:type="dxa"/>
          </w:tcPr>
          <w:p w14:paraId="65744AD3" w14:textId="77777777" w:rsidR="00355740" w:rsidRDefault="002E2950">
            <w:r>
              <w:t>Examencode</w:t>
            </w:r>
          </w:p>
        </w:tc>
        <w:tc>
          <w:tcPr>
            <w:tcW w:w="6938" w:type="dxa"/>
            <w:gridSpan w:val="3"/>
          </w:tcPr>
          <w:p w14:paraId="65744AD4" w14:textId="492F3C25" w:rsidR="00355740" w:rsidRDefault="002E2950">
            <w:pPr>
              <w:cnfStyle w:val="000000010000" w:firstRow="0" w:lastRow="0" w:firstColumn="0" w:lastColumn="0" w:oddVBand="0" w:evenVBand="0" w:oddHBand="0" w:evenHBand="1" w:firstRowFirstColumn="0" w:firstRowLastColumn="0" w:lastRowFirstColumn="0" w:lastRowLastColumn="0"/>
            </w:pPr>
            <w:r>
              <w:t>SD_SD20</w:t>
            </w:r>
            <w:r w:rsidR="007F3C1C">
              <w:t>_PvB1_B1-K1-2_</w:t>
            </w:r>
            <w:r w:rsidR="00635403">
              <w:t>3</w:t>
            </w:r>
            <w:r w:rsidR="007F3C1C">
              <w:t>v</w:t>
            </w:r>
            <w:r w:rsidR="00CF1E9D">
              <w:t>1</w:t>
            </w:r>
          </w:p>
        </w:tc>
      </w:tr>
      <w:tr w:rsidR="00355740" w14:paraId="65744AD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D6" w14:textId="77777777" w:rsidR="00355740" w:rsidRDefault="002E2950">
            <w:r>
              <w:t xml:space="preserve">Kerntaak </w:t>
            </w:r>
          </w:p>
        </w:tc>
        <w:tc>
          <w:tcPr>
            <w:tcW w:w="6938" w:type="dxa"/>
            <w:gridSpan w:val="3"/>
          </w:tcPr>
          <w:p w14:paraId="65744AD7" w14:textId="77777777" w:rsidR="00355740" w:rsidRDefault="002E2950">
            <w:pPr>
              <w:cnfStyle w:val="000000100000" w:firstRow="0" w:lastRow="0" w:firstColumn="0" w:lastColumn="0" w:oddVBand="0" w:evenVBand="0" w:oddHBand="1" w:evenHBand="0" w:firstRowFirstColumn="0" w:firstRowLastColumn="0" w:lastRowFirstColumn="0" w:lastRowLastColumn="0"/>
            </w:pPr>
            <w:r>
              <w:t>B1-K1: Realiseert software</w:t>
            </w:r>
          </w:p>
          <w:p w14:paraId="65744AD8" w14:textId="77777777" w:rsidR="00355740" w:rsidRDefault="002E2950">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355740" w14:paraId="65744AE5" w14:textId="77777777" w:rsidTr="00DC018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56355B"/>
            </w:tcBorders>
          </w:tcPr>
          <w:p w14:paraId="65744ADA" w14:textId="77777777" w:rsidR="00355740" w:rsidRDefault="002E2950">
            <w:r>
              <w:t>Werkprocessen en opdrachtnummers</w:t>
            </w:r>
          </w:p>
        </w:tc>
        <w:tc>
          <w:tcPr>
            <w:tcW w:w="5568" w:type="dxa"/>
            <w:gridSpan w:val="2"/>
            <w:tcBorders>
              <w:bottom w:val="single" w:sz="4" w:space="0" w:color="56355B"/>
            </w:tcBorders>
          </w:tcPr>
          <w:p w14:paraId="65744ADB"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65744ADC"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B1-K1-W2: Ontwerpt software</w:t>
            </w:r>
          </w:p>
          <w:p w14:paraId="65744ADD"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65744ADE"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B1-K1-W4: Test software</w:t>
            </w:r>
          </w:p>
          <w:p w14:paraId="65744ADF"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65744AE0" w14:textId="77777777" w:rsidR="00355740" w:rsidRDefault="002E2950">
            <w:pPr>
              <w:cnfStyle w:val="000000010000" w:firstRow="0" w:lastRow="0" w:firstColumn="0" w:lastColumn="0" w:oddVBand="0" w:evenVBand="0" w:oddHBand="0" w:evenHBand="1" w:firstRowFirstColumn="0" w:firstRowLastColumn="0" w:lastRowFirstColumn="0" w:lastRowLastColumn="0"/>
            </w:pPr>
            <w:r>
              <w:t>B1-K2-W1: Voert overleg</w:t>
            </w:r>
          </w:p>
          <w:p w14:paraId="65744AE1" w14:textId="77777777" w:rsidR="00355740" w:rsidRDefault="002E2950">
            <w:pPr>
              <w:cnfStyle w:val="000000010000" w:firstRow="0" w:lastRow="0" w:firstColumn="0" w:lastColumn="0" w:oddVBand="0" w:evenVBand="0" w:oddHBand="0" w:evenHBand="1" w:firstRowFirstColumn="0" w:firstRowLastColumn="0" w:lastRowFirstColumn="0" w:lastRowLastColumn="0"/>
            </w:pPr>
            <w:r>
              <w:t>B1-K2-W2: Presenteert het opgeleverde werk</w:t>
            </w:r>
          </w:p>
          <w:p w14:paraId="65744AE2" w14:textId="77777777" w:rsidR="00355740" w:rsidRDefault="002E2950">
            <w:pPr>
              <w:cnfStyle w:val="000000010000" w:firstRow="0" w:lastRow="0" w:firstColumn="0" w:lastColumn="0" w:oddVBand="0" w:evenVBand="0" w:oddHBand="0" w:evenHBand="1" w:firstRowFirstColumn="0" w:firstRowLastColumn="0" w:lastRowFirstColumn="0" w:lastRowLastColumn="0"/>
            </w:pPr>
            <w:r>
              <w:t xml:space="preserve">B1-K2-W3: Reflecteert op het werk </w:t>
            </w:r>
          </w:p>
        </w:tc>
        <w:tc>
          <w:tcPr>
            <w:tcW w:w="1370" w:type="dxa"/>
            <w:tcBorders>
              <w:bottom w:val="single" w:sz="4" w:space="0" w:color="56355B"/>
            </w:tcBorders>
          </w:tcPr>
          <w:p w14:paraId="65744AE3" w14:textId="77777777" w:rsidR="00355740" w:rsidRDefault="002E2950">
            <w:pPr>
              <w:cnfStyle w:val="000000010000" w:firstRow="0" w:lastRow="0" w:firstColumn="0" w:lastColumn="0" w:oddVBand="0" w:evenVBand="0" w:oddHBand="0" w:evenHBand="1" w:firstRowFirstColumn="0" w:firstRowLastColumn="0" w:lastRowFirstColumn="0" w:lastRowLastColumn="0"/>
            </w:pPr>
            <w:r>
              <w:t>Opdracht 1</w:t>
            </w:r>
          </w:p>
          <w:p w14:paraId="65744AE4"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AE8" w14:textId="77777777" w:rsidTr="00DC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56355B"/>
              <w:bottom w:val="single" w:sz="4" w:space="0" w:color="auto"/>
            </w:tcBorders>
          </w:tcPr>
          <w:p w14:paraId="65744AE6" w14:textId="77777777" w:rsidR="00355740" w:rsidRDefault="002E2950">
            <w:r>
              <w:t>Vaststellingsdatum</w:t>
            </w:r>
          </w:p>
        </w:tc>
        <w:tc>
          <w:tcPr>
            <w:tcW w:w="6938" w:type="dxa"/>
            <w:gridSpan w:val="3"/>
            <w:tcBorders>
              <w:top w:val="single" w:sz="4" w:space="0" w:color="56355B"/>
              <w:bottom w:val="single" w:sz="4" w:space="0" w:color="auto"/>
            </w:tcBorders>
          </w:tcPr>
          <w:p w14:paraId="65744AE7" w14:textId="77777777" w:rsidR="00355740" w:rsidRDefault="002E2950">
            <w:pPr>
              <w:cnfStyle w:val="000000100000" w:firstRow="0" w:lastRow="0" w:firstColumn="0" w:lastColumn="0" w:oddVBand="0" w:evenVBand="0" w:oddHBand="1" w:evenHBand="0" w:firstRowFirstColumn="0" w:firstRowLastColumn="0" w:lastRowFirstColumn="0" w:lastRowLastColumn="0"/>
            </w:pPr>
            <w:r>
              <w:t>27-10-2020</w:t>
            </w:r>
          </w:p>
        </w:tc>
      </w:tr>
    </w:tbl>
    <w:p w14:paraId="65744AE9" w14:textId="77777777" w:rsidR="00355740" w:rsidRDefault="00355740"/>
    <w:tbl>
      <w:tblPr>
        <w:tblStyle w:val="12"/>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934"/>
        <w:gridCol w:w="6126"/>
      </w:tblGrid>
      <w:tr w:rsidR="00355740" w14:paraId="65744AEB"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shd w:val="clear" w:color="auto" w:fill="56355B"/>
          </w:tcPr>
          <w:p w14:paraId="65744AEA" w14:textId="77777777" w:rsidR="00355740" w:rsidRDefault="002E2950">
            <w:pPr>
              <w:jc w:val="center"/>
              <w:rPr>
                <w:b/>
                <w:color w:val="FFFFFF"/>
              </w:rPr>
            </w:pPr>
            <w:r>
              <w:rPr>
                <w:b/>
                <w:color w:val="FFFFFF"/>
              </w:rPr>
              <w:t>Persoonsinformatie</w:t>
            </w:r>
          </w:p>
        </w:tc>
      </w:tr>
      <w:tr w:rsidR="00355740" w14:paraId="65744AEE"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C" w14:textId="77777777" w:rsidR="00355740" w:rsidRDefault="002E2950">
            <w:r>
              <w:t>Datum</w:t>
            </w:r>
          </w:p>
        </w:tc>
        <w:tc>
          <w:tcPr>
            <w:tcW w:w="6126" w:type="dxa"/>
          </w:tcPr>
          <w:p w14:paraId="65744AED" w14:textId="53169527" w:rsidR="00355740" w:rsidRDefault="006F50B2">
            <w:pPr>
              <w:cnfStyle w:val="000000100000" w:firstRow="0" w:lastRow="0" w:firstColumn="0" w:lastColumn="0" w:oddVBand="0" w:evenVBand="0" w:oddHBand="1" w:evenHBand="0" w:firstRowFirstColumn="0" w:firstRowLastColumn="0" w:lastRowFirstColumn="0" w:lastRowLastColumn="0"/>
            </w:pPr>
            <w:r>
              <w:t>14</w:t>
            </w:r>
            <w:r w:rsidR="00BF0ABE">
              <w:t>-0</w:t>
            </w:r>
            <w:r>
              <w:t>5</w:t>
            </w:r>
            <w:r w:rsidR="00BF0ABE">
              <w:t>-2025</w:t>
            </w:r>
          </w:p>
        </w:tc>
      </w:tr>
      <w:tr w:rsidR="00355740" w14:paraId="65744AF1"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F" w14:textId="77777777" w:rsidR="00355740" w:rsidRDefault="002E2950">
            <w:r>
              <w:t>Naam kandidaat</w:t>
            </w:r>
          </w:p>
        </w:tc>
        <w:tc>
          <w:tcPr>
            <w:tcW w:w="6126" w:type="dxa"/>
          </w:tcPr>
          <w:p w14:paraId="65744AF0" w14:textId="3E42784F" w:rsidR="00355740" w:rsidRDefault="00BF0ABE">
            <w:pPr>
              <w:cnfStyle w:val="000000010000" w:firstRow="0" w:lastRow="0" w:firstColumn="0" w:lastColumn="0" w:oddVBand="0" w:evenVBand="0" w:oddHBand="0" w:evenHBand="1" w:firstRowFirstColumn="0" w:firstRowLastColumn="0" w:lastRowFirstColumn="0" w:lastRowLastColumn="0"/>
            </w:pPr>
            <w:r>
              <w:t>Betul Can</w:t>
            </w:r>
          </w:p>
        </w:tc>
      </w:tr>
      <w:tr w:rsidR="00355740" w14:paraId="65744AF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2" w14:textId="77777777" w:rsidR="00355740" w:rsidRDefault="002E2950">
            <w:r>
              <w:t>Studentnummer</w:t>
            </w:r>
          </w:p>
        </w:tc>
        <w:tc>
          <w:tcPr>
            <w:tcW w:w="6126" w:type="dxa"/>
          </w:tcPr>
          <w:p w14:paraId="65744AF3" w14:textId="79903CFA" w:rsidR="00355740" w:rsidRDefault="00BF0ABE">
            <w:pPr>
              <w:cnfStyle w:val="000000100000" w:firstRow="0" w:lastRow="0" w:firstColumn="0" w:lastColumn="0" w:oddVBand="0" w:evenVBand="0" w:oddHBand="1" w:evenHBand="0" w:firstRowFirstColumn="0" w:firstRowLastColumn="0" w:lastRowFirstColumn="0" w:lastRowLastColumn="0"/>
            </w:pPr>
            <w:r>
              <w:t>9019870</w:t>
            </w:r>
          </w:p>
        </w:tc>
      </w:tr>
      <w:tr w:rsidR="00355740" w14:paraId="65744AF7"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5" w14:textId="77777777" w:rsidR="00355740" w:rsidRDefault="002E2950">
            <w:r>
              <w:t>Klas/groep</w:t>
            </w:r>
          </w:p>
        </w:tc>
        <w:tc>
          <w:tcPr>
            <w:tcW w:w="6126" w:type="dxa"/>
          </w:tcPr>
          <w:p w14:paraId="65744AF6" w14:textId="106A0C5C" w:rsidR="00355740" w:rsidRDefault="00BF0ABE">
            <w:pPr>
              <w:cnfStyle w:val="000000010000" w:firstRow="0" w:lastRow="0" w:firstColumn="0" w:lastColumn="0" w:oddVBand="0" w:evenVBand="0" w:oddHBand="0" w:evenHBand="1" w:firstRowFirstColumn="0" w:firstRowLastColumn="0" w:lastRowFirstColumn="0" w:lastRowLastColumn="0"/>
            </w:pPr>
            <w:r>
              <w:t>JLSBVSOD3B</w:t>
            </w:r>
          </w:p>
        </w:tc>
      </w:tr>
      <w:tr w:rsidR="00355740" w14:paraId="65744AFA" w14:textId="77777777" w:rsidTr="002C5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bottom w:val="single" w:sz="4" w:space="0" w:color="56355B"/>
            </w:tcBorders>
          </w:tcPr>
          <w:p w14:paraId="65744AF8" w14:textId="77777777" w:rsidR="00355740" w:rsidRDefault="002E2950">
            <w:r>
              <w:t>Beoordelaar 1</w:t>
            </w:r>
          </w:p>
        </w:tc>
        <w:tc>
          <w:tcPr>
            <w:tcW w:w="6126" w:type="dxa"/>
            <w:tcBorders>
              <w:bottom w:val="single" w:sz="4" w:space="0" w:color="56355B"/>
            </w:tcBorders>
          </w:tcPr>
          <w:p w14:paraId="65744AF9" w14:textId="2FD1F27F"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AFD" w14:textId="77777777" w:rsidTr="002C5B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56355B"/>
              <w:bottom w:val="single" w:sz="4" w:space="0" w:color="auto"/>
            </w:tcBorders>
          </w:tcPr>
          <w:p w14:paraId="65744AFB" w14:textId="77777777" w:rsidR="00355740" w:rsidRDefault="002E2950">
            <w:r>
              <w:t>Beoordelaar 2</w:t>
            </w:r>
          </w:p>
        </w:tc>
        <w:tc>
          <w:tcPr>
            <w:tcW w:w="6126" w:type="dxa"/>
            <w:tcBorders>
              <w:top w:val="single" w:sz="4" w:space="0" w:color="56355B"/>
              <w:bottom w:val="single" w:sz="4" w:space="0" w:color="auto"/>
            </w:tcBorders>
          </w:tcPr>
          <w:p w14:paraId="65744AFC"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AFE" w14:textId="77777777" w:rsidR="00355740" w:rsidRDefault="00355740">
      <w:pPr>
        <w:sectPr w:rsidR="00355740">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pgNumType w:start="1"/>
          <w:cols w:space="708"/>
        </w:sectPr>
      </w:pPr>
    </w:p>
    <w:p w14:paraId="65744AFF" w14:textId="77777777" w:rsidR="00355740" w:rsidRDefault="002E2950">
      <w:pPr>
        <w:pStyle w:val="Kop1"/>
      </w:pPr>
      <w:r>
        <w:lastRenderedPageBreak/>
        <w:t>Algemeen</w:t>
      </w:r>
    </w:p>
    <w:p w14:paraId="65744B00" w14:textId="77777777" w:rsidR="00355740" w:rsidRDefault="002E2950">
      <w:r>
        <w:t xml:space="preserve">Dit is het document </w:t>
      </w:r>
      <w:r>
        <w:rPr>
          <w:i/>
        </w:rPr>
        <w:t>Examenafspraken</w:t>
      </w:r>
      <w:r>
        <w:t xml:space="preserve">. Gebruik voor het concretiseren van dit document de </w:t>
      </w:r>
      <w:r>
        <w:rPr>
          <w:i/>
        </w:rPr>
        <w:t>Invulinstructie voor examenafspraken</w:t>
      </w:r>
      <w:r>
        <w:t>.</w:t>
      </w:r>
    </w:p>
    <w:p w14:paraId="65744B01" w14:textId="77777777" w:rsidR="00355740" w:rsidRDefault="00355740"/>
    <w:tbl>
      <w:tblPr>
        <w:tblStyle w:val="11"/>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03"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2" w14:textId="77777777" w:rsidR="00355740" w:rsidRDefault="002E2950">
            <w:pPr>
              <w:jc w:val="center"/>
              <w:rPr>
                <w:b/>
                <w:color w:val="FFFFFF"/>
              </w:rPr>
            </w:pPr>
            <w:r>
              <w:rPr>
                <w:b/>
                <w:color w:val="FFFFFF"/>
              </w:rPr>
              <w:t>Referentieopdrachten</w:t>
            </w:r>
          </w:p>
        </w:tc>
      </w:tr>
      <w:tr w:rsidR="00355740" w14:paraId="65744B07" w14:textId="77777777" w:rsidTr="00AE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04" w14:textId="77777777" w:rsidR="00355740" w:rsidRDefault="002E2950">
            <w:r>
              <w:t>[…]</w:t>
            </w:r>
          </w:p>
          <w:p w14:paraId="65744B05" w14:textId="77777777" w:rsidR="00355740" w:rsidRDefault="00355740"/>
          <w:p w14:paraId="65744B06" w14:textId="77777777" w:rsidR="00355740" w:rsidRDefault="002E2950">
            <w:r>
              <w:t xml:space="preserve"> </w:t>
            </w:r>
          </w:p>
        </w:tc>
      </w:tr>
    </w:tbl>
    <w:p w14:paraId="65744B08" w14:textId="77777777" w:rsidR="00355740" w:rsidRDefault="00355740"/>
    <w:tbl>
      <w:tblPr>
        <w:tblStyle w:val="10"/>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0A"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9" w14:textId="77777777" w:rsidR="00355740" w:rsidRDefault="002E2950">
            <w:pPr>
              <w:jc w:val="center"/>
              <w:rPr>
                <w:b/>
                <w:color w:val="FFFFFF"/>
              </w:rPr>
            </w:pPr>
            <w:r>
              <w:rPr>
                <w:b/>
                <w:color w:val="FFFFFF"/>
              </w:rPr>
              <w:t>Concrete invulling examenopdrachten</w:t>
            </w:r>
          </w:p>
        </w:tc>
      </w:tr>
      <w:tr w:rsidR="00355740" w14:paraId="65744B17" w14:textId="77777777" w:rsidTr="00AE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0B" w14:textId="77777777" w:rsidR="00355740" w:rsidRDefault="002E2950">
            <w:pPr>
              <w:rPr>
                <w:i/>
              </w:rPr>
            </w:pPr>
            <w:r>
              <w:rPr>
                <w:i/>
              </w:rPr>
              <w:t>Beschrijf hier de gekozen invulling van de opdrachten, de context waarbinnen het examen plaatsvindt en de afnamecondities.</w:t>
            </w:r>
          </w:p>
          <w:p w14:paraId="65744B0C" w14:textId="77777777" w:rsidR="00355740" w:rsidRDefault="00355740">
            <w:pPr>
              <w:rPr>
                <w:i/>
              </w:rPr>
            </w:pPr>
          </w:p>
          <w:p w14:paraId="46449B6A" w14:textId="77777777" w:rsidR="006F6CA5" w:rsidRPr="004F32B2" w:rsidRDefault="006F6CA5" w:rsidP="006F6CA5">
            <w:pPr>
              <w:rPr>
                <w:b/>
                <w:iCs/>
              </w:rPr>
            </w:pPr>
            <w:r w:rsidRPr="004F32B2">
              <w:rPr>
                <w:b/>
                <w:iCs/>
              </w:rPr>
              <w:t>Opdracht 1</w:t>
            </w:r>
          </w:p>
          <w:p w14:paraId="510B110A" w14:textId="77777777" w:rsidR="006F6CA5" w:rsidRDefault="006F6CA5" w:rsidP="006F6CA5">
            <w:r>
              <w:t>B1-K1-W1: Plant werkzaamheden en bewaakt de voortgang</w:t>
            </w:r>
          </w:p>
          <w:p w14:paraId="30999D2D" w14:textId="77777777" w:rsidR="006F6CA5" w:rsidRDefault="006F6CA5" w:rsidP="006F6CA5">
            <w:r>
              <w:t>B1-K1-W2: Ontwerpt software</w:t>
            </w:r>
          </w:p>
          <w:p w14:paraId="102F9A72" w14:textId="77777777" w:rsidR="006F6CA5" w:rsidRDefault="006F6CA5" w:rsidP="006F6CA5"/>
          <w:p w14:paraId="3803CAC9" w14:textId="77777777" w:rsidR="006A4DCB" w:rsidRDefault="006F6CA5" w:rsidP="006A4DCB">
            <w:r w:rsidRPr="00456850">
              <w:rPr>
                <w:b/>
                <w:bCs/>
              </w:rPr>
              <w:t>Wat ga ik doen:</w:t>
            </w:r>
            <w:r w:rsidR="00456850">
              <w:t xml:space="preserve"> </w:t>
            </w:r>
            <w:r w:rsidR="006A4DCB" w:rsidRPr="006A4DCB">
              <w:t xml:space="preserve">Ik schrijf op wat we gaan maken en wat belangrijk is voor de simulatie. Samen met </w:t>
            </w:r>
            <w:proofErr w:type="spellStart"/>
            <w:r w:rsidR="006A4DCB" w:rsidRPr="006A4DCB">
              <w:t>Maohua</w:t>
            </w:r>
            <w:proofErr w:type="spellEnd"/>
            <w:r w:rsidR="006A4DCB" w:rsidRPr="006A4DCB">
              <w:t xml:space="preserve"> werk ik aan de kinetische energie scènes. We noteren de wensen en eisen, en bedenken wat de gebruiker moet kunnen doen. Daarna maken we een lijst van taken (user </w:t>
            </w:r>
            <w:proofErr w:type="spellStart"/>
            <w:r w:rsidR="006A4DCB" w:rsidRPr="006A4DCB">
              <w:t>stories</w:t>
            </w:r>
            <w:proofErr w:type="spellEnd"/>
            <w:r w:rsidR="006A4DCB" w:rsidRPr="006A4DCB">
              <w:t xml:space="preserve">). We bepalen samen wat het belangrijkst is met de </w:t>
            </w:r>
            <w:proofErr w:type="spellStart"/>
            <w:r w:rsidR="006A4DCB" w:rsidRPr="006A4DCB">
              <w:t>MoSCoW</w:t>
            </w:r>
            <w:proofErr w:type="spellEnd"/>
            <w:r w:rsidR="006A4DCB" w:rsidRPr="006A4DCB">
              <w:t>-methode.</w:t>
            </w:r>
            <w:r w:rsidR="006A4DCB">
              <w:t xml:space="preserve"> </w:t>
            </w:r>
            <w:r w:rsidR="006A4DCB" w:rsidRPr="006A4DCB">
              <w:t>Voor het ontwerp maken we:</w:t>
            </w:r>
          </w:p>
          <w:p w14:paraId="737F3A59" w14:textId="590B9ACC" w:rsidR="00456850" w:rsidRPr="00456850" w:rsidRDefault="006A4DCB" w:rsidP="008B3D75">
            <w:proofErr w:type="spellStart"/>
            <w:r>
              <w:t>W</w:t>
            </w:r>
            <w:r w:rsidRPr="006A4DCB">
              <w:t>ireframe</w:t>
            </w:r>
            <w:r>
              <w:t>s</w:t>
            </w:r>
            <w:proofErr w:type="spellEnd"/>
            <w:r w:rsidRPr="006A4DCB">
              <w:t xml:space="preserve"> in </w:t>
            </w:r>
            <w:proofErr w:type="spellStart"/>
            <w:r w:rsidRPr="006A4DCB">
              <w:t>Figma</w:t>
            </w:r>
            <w:proofErr w:type="spellEnd"/>
            <w:r w:rsidRPr="006A4DCB">
              <w:t xml:space="preserve"> voor het uiterlijk van de simulatie</w:t>
            </w:r>
            <w:r w:rsidR="00B94A6B">
              <w:t xml:space="preserve"> en</w:t>
            </w:r>
            <w:r>
              <w:t xml:space="preserve"> e</w:t>
            </w:r>
            <w:r w:rsidRPr="006A4DCB">
              <w:t>en flowchart voor de werking van knoppen en scenes</w:t>
            </w:r>
            <w:r>
              <w:t xml:space="preserve">. </w:t>
            </w:r>
            <w:r w:rsidRPr="006A4DCB">
              <w:t xml:space="preserve">De voortgang houden we bij in </w:t>
            </w:r>
            <w:proofErr w:type="spellStart"/>
            <w:r w:rsidRPr="006A4DCB">
              <w:t>Trello</w:t>
            </w:r>
            <w:proofErr w:type="spellEnd"/>
            <w:r w:rsidRPr="006A4DCB">
              <w:t xml:space="preserve"> en Excel. In Excel staat een </w:t>
            </w:r>
            <w:proofErr w:type="spellStart"/>
            <w:r w:rsidRPr="006A4DCB">
              <w:t>burndown</w:t>
            </w:r>
            <w:proofErr w:type="spellEnd"/>
            <w:r w:rsidRPr="006A4DCB">
              <w:t xml:space="preserve"> </w:t>
            </w:r>
            <w:proofErr w:type="spellStart"/>
            <w:r w:rsidRPr="006A4DCB">
              <w:t>chart</w:t>
            </w:r>
            <w:proofErr w:type="spellEnd"/>
            <w:r w:rsidRPr="006A4DCB">
              <w:t xml:space="preserve"> die laat zien hoeveel werk we nog moeten doen. </w:t>
            </w:r>
            <w:r w:rsidR="00F856FC">
              <w:t>We</w:t>
            </w:r>
            <w:r w:rsidR="006F50B2">
              <w:t xml:space="preserve"> slaan geen persoonlijke gegevens op, dus privacy is geen risico</w:t>
            </w:r>
            <w:r w:rsidR="00F856FC">
              <w:t>. Voor veiligheid</w:t>
            </w:r>
            <w:r w:rsidR="006F50B2">
              <w:t xml:space="preserve"> gebruiken we OOP (</w:t>
            </w:r>
            <w:proofErr w:type="spellStart"/>
            <w:r w:rsidR="006F50B2">
              <w:t>Objectgeorienteerd</w:t>
            </w:r>
            <w:proofErr w:type="spellEnd"/>
            <w:r w:rsidR="006F50B2">
              <w:t xml:space="preserve"> programmeren). Elk onderdeel heeft zijn eigen script. Zo voorkom je fouten, omdat ieder stukje code maar een taak heeft.</w:t>
            </w:r>
          </w:p>
          <w:p w14:paraId="0D44CBC1" w14:textId="72EE6A1B" w:rsidR="006F6CA5" w:rsidRDefault="006F6CA5" w:rsidP="006F6CA5"/>
          <w:p w14:paraId="23495167" w14:textId="3CEDEC64" w:rsidR="006F6CA5" w:rsidRPr="00456850" w:rsidRDefault="006F6CA5" w:rsidP="006F6CA5">
            <w:pPr>
              <w:rPr>
                <w:b/>
                <w:bCs/>
              </w:rPr>
            </w:pPr>
            <w:r w:rsidRPr="00456850">
              <w:rPr>
                <w:b/>
                <w:bCs/>
              </w:rPr>
              <w:t xml:space="preserve">Duur: </w:t>
            </w:r>
            <w:r w:rsidR="001A29A7">
              <w:t xml:space="preserve">4 </w:t>
            </w:r>
            <w:r w:rsidR="008B3D75" w:rsidRPr="008B3D75">
              <w:t>uur</w:t>
            </w:r>
          </w:p>
          <w:p w14:paraId="6D8570F8" w14:textId="77777777" w:rsidR="008B3D75" w:rsidRDefault="006F6CA5" w:rsidP="008B3D75">
            <w:pPr>
              <w:rPr>
                <w:b/>
                <w:bCs/>
              </w:rPr>
            </w:pPr>
            <w:r w:rsidRPr="00456850">
              <w:rPr>
                <w:b/>
                <w:bCs/>
              </w:rPr>
              <w:t>Op te leveren product(en):</w:t>
            </w:r>
            <w:r w:rsidR="00456850">
              <w:rPr>
                <w:b/>
                <w:bCs/>
              </w:rPr>
              <w:t xml:space="preserve"> </w:t>
            </w:r>
          </w:p>
          <w:p w14:paraId="36AB9A5E" w14:textId="4C8CCAE6" w:rsidR="006A4DCB" w:rsidRDefault="008B3D75" w:rsidP="008B3D75">
            <w:r>
              <w:rPr>
                <w:b/>
                <w:bCs/>
              </w:rPr>
              <w:t>1-</w:t>
            </w:r>
            <w:r>
              <w:t xml:space="preserve">Document met </w:t>
            </w:r>
            <w:r w:rsidR="003E4280">
              <w:t xml:space="preserve">eisen en </w:t>
            </w:r>
            <w:r>
              <w:t>wensen</w:t>
            </w:r>
            <w:r w:rsidR="006A4DCB">
              <w:t xml:space="preserve"> </w:t>
            </w:r>
            <w:r w:rsidR="006A4DCB" w:rsidRPr="006A4DCB">
              <w:t>en technieken die we gebruiken</w:t>
            </w:r>
          </w:p>
          <w:p w14:paraId="72989F08" w14:textId="77777777" w:rsidR="008B3D75" w:rsidRDefault="008B3D75" w:rsidP="008B3D75">
            <w:r w:rsidRPr="008B3D75">
              <w:rPr>
                <w:b/>
                <w:bCs/>
              </w:rPr>
              <w:t>2-</w:t>
            </w:r>
            <w:r>
              <w:t>Trello-lijst</w:t>
            </w:r>
          </w:p>
          <w:p w14:paraId="70702B45" w14:textId="1B5D0A1D" w:rsidR="008B3D75" w:rsidRDefault="008B3D75" w:rsidP="008B3D75">
            <w:r w:rsidRPr="008B3D75">
              <w:rPr>
                <w:b/>
                <w:bCs/>
              </w:rPr>
              <w:t>3-</w:t>
            </w:r>
            <w:r>
              <w:t>wireframe</w:t>
            </w:r>
            <w:r w:rsidR="006A4DCB">
              <w:t>s</w:t>
            </w:r>
            <w:r>
              <w:t xml:space="preserve"> met schets van de simulatie</w:t>
            </w:r>
          </w:p>
          <w:p w14:paraId="5A141860" w14:textId="2215BE63" w:rsidR="008B3D75" w:rsidRDefault="008B3D75" w:rsidP="008B3D75">
            <w:r w:rsidRPr="008B3D75">
              <w:rPr>
                <w:b/>
                <w:bCs/>
              </w:rPr>
              <w:t>4-</w:t>
            </w:r>
            <w:r>
              <w:t xml:space="preserve"> </w:t>
            </w:r>
            <w:proofErr w:type="spellStart"/>
            <w:r>
              <w:t>Burndown</w:t>
            </w:r>
            <w:proofErr w:type="spellEnd"/>
            <w:r>
              <w:t xml:space="preserve"> </w:t>
            </w:r>
            <w:proofErr w:type="spellStart"/>
            <w:r>
              <w:t>chart</w:t>
            </w:r>
            <w:proofErr w:type="spellEnd"/>
            <w:r>
              <w:t xml:space="preserve"> in Excel</w:t>
            </w:r>
          </w:p>
          <w:p w14:paraId="350EF2FC" w14:textId="56371CE9" w:rsidR="006A4DCB" w:rsidRDefault="006A4DCB" w:rsidP="008B3D75">
            <w:r w:rsidRPr="006A4DCB">
              <w:rPr>
                <w:b/>
                <w:bCs/>
              </w:rPr>
              <w:t>5-</w:t>
            </w:r>
            <w:r>
              <w:t xml:space="preserve">User </w:t>
            </w:r>
            <w:proofErr w:type="spellStart"/>
            <w:r>
              <w:t>Stories</w:t>
            </w:r>
            <w:proofErr w:type="spellEnd"/>
          </w:p>
          <w:p w14:paraId="1D6EE249" w14:textId="4AB5600B" w:rsidR="006A4DCB" w:rsidRDefault="006A4DCB" w:rsidP="008B3D75">
            <w:r w:rsidRPr="006A4DCB">
              <w:rPr>
                <w:b/>
                <w:bCs/>
              </w:rPr>
              <w:t>6-</w:t>
            </w:r>
            <w:r>
              <w:t>Korte evaluatie van voortgang</w:t>
            </w:r>
          </w:p>
          <w:p w14:paraId="45DE4E90" w14:textId="565B6EEB" w:rsidR="006A4DCB" w:rsidRDefault="006A4DCB" w:rsidP="008B3D75">
            <w:r w:rsidRPr="006A4DCB">
              <w:rPr>
                <w:b/>
                <w:bCs/>
              </w:rPr>
              <w:t>7-</w:t>
            </w:r>
            <w:r>
              <w:t xml:space="preserve">Definition of </w:t>
            </w:r>
            <w:proofErr w:type="spellStart"/>
            <w:r>
              <w:t>Done</w:t>
            </w:r>
            <w:proofErr w:type="spellEnd"/>
          </w:p>
          <w:p w14:paraId="1186F94B" w14:textId="3CCA1FE1" w:rsidR="006A4DCB" w:rsidRDefault="006A4DCB" w:rsidP="008B3D75">
            <w:r w:rsidRPr="006A4DCB">
              <w:rPr>
                <w:b/>
                <w:bCs/>
              </w:rPr>
              <w:t>8-</w:t>
            </w:r>
            <w:r>
              <w:t>Flowchart</w:t>
            </w:r>
          </w:p>
          <w:p w14:paraId="4EC4AF4A" w14:textId="45EE6D2E" w:rsidR="006F6CA5" w:rsidRPr="00456850" w:rsidRDefault="006F6CA5" w:rsidP="006F6CA5">
            <w:pPr>
              <w:rPr>
                <w:b/>
                <w:bCs/>
              </w:rPr>
            </w:pPr>
          </w:p>
          <w:p w14:paraId="6A857FAC" w14:textId="22C4A418" w:rsidR="006F6CA5" w:rsidRPr="00456850" w:rsidRDefault="006F6CA5" w:rsidP="006F6CA5">
            <w:pPr>
              <w:rPr>
                <w:b/>
                <w:bCs/>
              </w:rPr>
            </w:pPr>
            <w:r w:rsidRPr="00456850">
              <w:rPr>
                <w:b/>
                <w:bCs/>
              </w:rPr>
              <w:t>Beoordeelmoment:</w:t>
            </w:r>
            <w:ins w:id="0" w:author="Rob Wigmans" w:date="2025-03-21T11:55:00Z">
              <w:r w:rsidRPr="00456850">
                <w:rPr>
                  <w:b/>
                  <w:bCs/>
                </w:rPr>
                <w:t xml:space="preserve"> </w:t>
              </w:r>
            </w:ins>
            <w:r w:rsidR="006F50B2">
              <w:rPr>
                <w:b/>
                <w:bCs/>
              </w:rPr>
              <w:t>31</w:t>
            </w:r>
            <w:r w:rsidRPr="00456850">
              <w:rPr>
                <w:b/>
                <w:bCs/>
              </w:rPr>
              <w:t>-</w:t>
            </w:r>
            <w:r w:rsidR="006F50B2">
              <w:rPr>
                <w:b/>
                <w:bCs/>
              </w:rPr>
              <w:t>05</w:t>
            </w:r>
            <w:r w:rsidRPr="00456850">
              <w:rPr>
                <w:b/>
                <w:bCs/>
              </w:rPr>
              <w:t>-2025</w:t>
            </w:r>
          </w:p>
          <w:p w14:paraId="1E7FE8DD" w14:textId="77777777" w:rsidR="006F6CA5" w:rsidRDefault="006F6CA5" w:rsidP="006F6CA5"/>
          <w:p w14:paraId="2C153809" w14:textId="77777777" w:rsidR="006F6CA5" w:rsidRPr="004F32B2" w:rsidRDefault="006F6CA5" w:rsidP="006F6CA5">
            <w:pPr>
              <w:rPr>
                <w:b/>
                <w:bCs/>
              </w:rPr>
            </w:pPr>
            <w:r w:rsidRPr="004F32B2">
              <w:rPr>
                <w:b/>
                <w:bCs/>
              </w:rPr>
              <w:t>Opdracht 2</w:t>
            </w:r>
          </w:p>
          <w:p w14:paraId="45136B44" w14:textId="77777777" w:rsidR="006F6CA5" w:rsidRDefault="006F6CA5" w:rsidP="006F6CA5">
            <w:r>
              <w:t>B1-K1-W3: Realiseert (onderdelen van) software</w:t>
            </w:r>
          </w:p>
          <w:p w14:paraId="1506D9CF" w14:textId="77777777" w:rsidR="006F6CA5" w:rsidRDefault="006F6CA5" w:rsidP="006F6CA5"/>
          <w:p w14:paraId="7F414272" w14:textId="77777777" w:rsidR="00926804" w:rsidRPr="00926804" w:rsidRDefault="006F6CA5" w:rsidP="00926804">
            <w:r w:rsidRPr="008B3D75">
              <w:rPr>
                <w:b/>
                <w:bCs/>
              </w:rPr>
              <w:t>Wat ga ik doen:</w:t>
            </w:r>
            <w:r w:rsidR="008B3D75">
              <w:rPr>
                <w:b/>
                <w:bCs/>
              </w:rPr>
              <w:t xml:space="preserve"> </w:t>
            </w:r>
            <w:r w:rsidR="00926804" w:rsidRPr="00926804">
              <w:t xml:space="preserve">Ik maak drie scènes in </w:t>
            </w:r>
            <w:proofErr w:type="spellStart"/>
            <w:r w:rsidR="00926804" w:rsidRPr="00926804">
              <w:t>Unity</w:t>
            </w:r>
            <w:proofErr w:type="spellEnd"/>
            <w:r w:rsidR="00926804" w:rsidRPr="00926804">
              <w:t xml:space="preserve"> over kinetische energie: scène 2 (botsing met dozen), scène 3 (invloed van massa), en scène 5 (massa vs. snelheid). Ik werk samen met </w:t>
            </w:r>
            <w:proofErr w:type="spellStart"/>
            <w:r w:rsidR="00926804" w:rsidRPr="00926804">
              <w:t>Maohua</w:t>
            </w:r>
            <w:proofErr w:type="spellEnd"/>
            <w:r w:rsidR="00926804" w:rsidRPr="00926804">
              <w:t xml:space="preserve">. We bouwen de scènes met </w:t>
            </w:r>
            <w:proofErr w:type="spellStart"/>
            <w:r w:rsidR="00926804" w:rsidRPr="00926804">
              <w:t>Unity</w:t>
            </w:r>
            <w:proofErr w:type="spellEnd"/>
            <w:r w:rsidR="00926804" w:rsidRPr="00926804">
              <w:t xml:space="preserve"> en </w:t>
            </w:r>
            <w:proofErr w:type="spellStart"/>
            <w:r w:rsidR="00926804" w:rsidRPr="00926804">
              <w:t>WebGL</w:t>
            </w:r>
            <w:proofErr w:type="spellEnd"/>
            <w:r w:rsidR="00926804" w:rsidRPr="00926804">
              <w:t xml:space="preserve"> zodat ze in de browser werken. De gebruiker kan </w:t>
            </w:r>
            <w:proofErr w:type="spellStart"/>
            <w:r w:rsidR="00926804" w:rsidRPr="00926804">
              <w:t>sliders</w:t>
            </w:r>
            <w:proofErr w:type="spellEnd"/>
            <w:r w:rsidR="00926804" w:rsidRPr="00926804">
              <w:t xml:space="preserve"> en knoppen gebruiken om instellingen te veranderen. We zorgen dat je bijvoorbeeld kunt zien wat het effect is van snelheid of massa op de beweging van dozen. Ook tonen we live de formule Ek = ½mv² op het scherm.</w:t>
            </w:r>
          </w:p>
          <w:p w14:paraId="059F1158" w14:textId="77777777" w:rsidR="00926804" w:rsidRPr="00926804" w:rsidRDefault="00926804" w:rsidP="00926804">
            <w:r w:rsidRPr="00926804">
              <w:lastRenderedPageBreak/>
              <w:t>Na het bouwen testen we of alles goed werkt. Als laatste werken we samen met Emily en Toby (die aan potentiële energie werken) om alles samen te voegen in één eindversie voor het web. In deze versie kun je via een menu kiezen voor "kinetische energie" of "potentiële energie".</w:t>
            </w:r>
          </w:p>
          <w:p w14:paraId="42DEA654" w14:textId="42690F3F" w:rsidR="006F6CA5" w:rsidRPr="008B3D75" w:rsidRDefault="006F6CA5" w:rsidP="006F6CA5">
            <w:pPr>
              <w:rPr>
                <w:b/>
                <w:bCs/>
              </w:rPr>
            </w:pPr>
          </w:p>
          <w:p w14:paraId="729FACF8" w14:textId="43E4CC84" w:rsidR="006F6CA5" w:rsidRPr="008B3D75" w:rsidRDefault="006F6CA5" w:rsidP="006F6CA5">
            <w:r w:rsidRPr="008B3D75">
              <w:rPr>
                <w:b/>
                <w:bCs/>
              </w:rPr>
              <w:t xml:space="preserve">Duur: </w:t>
            </w:r>
            <w:r w:rsidR="001A29A7">
              <w:t>2</w:t>
            </w:r>
            <w:r w:rsidR="002E6AEF">
              <w:t>5</w:t>
            </w:r>
            <w:r w:rsidR="008B3D75">
              <w:t xml:space="preserve"> uur</w:t>
            </w:r>
          </w:p>
          <w:p w14:paraId="72BB98BB" w14:textId="77777777" w:rsidR="006F6CA5" w:rsidRDefault="006F6CA5" w:rsidP="006F6CA5">
            <w:pPr>
              <w:rPr>
                <w:b/>
                <w:bCs/>
              </w:rPr>
            </w:pPr>
            <w:r w:rsidRPr="008B3D75">
              <w:rPr>
                <w:b/>
                <w:bCs/>
              </w:rPr>
              <w:t>Op te leveren product(en):</w:t>
            </w:r>
          </w:p>
          <w:p w14:paraId="0147F663" w14:textId="69F183B9" w:rsidR="006341A0" w:rsidRPr="00926804" w:rsidRDefault="006341A0" w:rsidP="006341A0">
            <w:r>
              <w:rPr>
                <w:b/>
                <w:bCs/>
              </w:rPr>
              <w:t>1-</w:t>
            </w:r>
            <w:r w:rsidR="00926804" w:rsidRPr="00926804">
              <w:rPr>
                <w:rFonts w:ascii="Times New Roman" w:eastAsia="Times New Roman" w:hAnsi="Times New Roman" w:cs="Times New Roman"/>
                <w:sz w:val="24"/>
                <w:szCs w:val="24"/>
              </w:rPr>
              <w:t xml:space="preserve"> </w:t>
            </w:r>
            <w:r w:rsidR="00926804" w:rsidRPr="00926804">
              <w:t xml:space="preserve">Scène 2, 3 en 5 werkend in </w:t>
            </w:r>
            <w:proofErr w:type="spellStart"/>
            <w:r w:rsidR="00926804" w:rsidRPr="00926804">
              <w:t>Unity</w:t>
            </w:r>
            <w:proofErr w:type="spellEnd"/>
            <w:r w:rsidR="00926804" w:rsidRPr="00926804">
              <w:t xml:space="preserve"> (</w:t>
            </w:r>
            <w:proofErr w:type="spellStart"/>
            <w:r w:rsidR="00926804" w:rsidRPr="00926804">
              <w:t>WebGL</w:t>
            </w:r>
            <w:proofErr w:type="spellEnd"/>
            <w:r w:rsidR="00926804" w:rsidRPr="00926804">
              <w:t>)</w:t>
            </w:r>
          </w:p>
          <w:p w14:paraId="1DFDC92A" w14:textId="61E51C91" w:rsidR="006341A0" w:rsidRDefault="006341A0" w:rsidP="006341A0">
            <w:pPr>
              <w:rPr>
                <w:b/>
                <w:bCs/>
              </w:rPr>
            </w:pPr>
            <w:r>
              <w:rPr>
                <w:b/>
                <w:bCs/>
              </w:rPr>
              <w:t>2-</w:t>
            </w:r>
            <w:r w:rsidRPr="006341A0">
              <w:t>Scripts in C#</w:t>
            </w:r>
          </w:p>
          <w:p w14:paraId="21AD6A54" w14:textId="44167190" w:rsidR="00926804" w:rsidRDefault="006341A0" w:rsidP="00926804">
            <w:r>
              <w:rPr>
                <w:b/>
                <w:bCs/>
              </w:rPr>
              <w:t>3-</w:t>
            </w:r>
            <w:r w:rsidR="00926804" w:rsidRPr="00926804">
              <w:t xml:space="preserve">Samenvoeging in </w:t>
            </w:r>
            <w:proofErr w:type="spellStart"/>
            <w:r w:rsidR="00926804" w:rsidRPr="00926804">
              <w:t>WebGL</w:t>
            </w:r>
            <w:proofErr w:type="spellEnd"/>
            <w:r w:rsidR="00926804" w:rsidRPr="00926804">
              <w:t>-project met navigatie</w:t>
            </w:r>
          </w:p>
          <w:p w14:paraId="66FA6F99" w14:textId="37FF83F5" w:rsidR="00926804" w:rsidRPr="00926804" w:rsidRDefault="00926804" w:rsidP="00926804">
            <w:r w:rsidRPr="00926804">
              <w:rPr>
                <w:b/>
                <w:bCs/>
              </w:rPr>
              <w:t>4-</w:t>
            </w:r>
            <w:r>
              <w:t xml:space="preserve"> </w:t>
            </w:r>
            <w:r w:rsidRPr="00926804">
              <w:t>Korte uitleg per scene en wat ik heb gebouwd</w:t>
            </w:r>
          </w:p>
          <w:p w14:paraId="39D9C2A1" w14:textId="708E6832" w:rsidR="006341A0" w:rsidRPr="006A4DCB" w:rsidRDefault="006F6CA5" w:rsidP="006F6CA5">
            <w:pPr>
              <w:rPr>
                <w:b/>
                <w:bCs/>
              </w:rPr>
            </w:pPr>
            <w:r w:rsidRPr="008B3D75">
              <w:rPr>
                <w:b/>
                <w:bCs/>
              </w:rPr>
              <w:t xml:space="preserve">Beoordeelmoment: </w:t>
            </w:r>
            <w:r w:rsidR="006F50B2">
              <w:rPr>
                <w:b/>
                <w:bCs/>
              </w:rPr>
              <w:t>31</w:t>
            </w:r>
            <w:r w:rsidRPr="008B3D75">
              <w:rPr>
                <w:b/>
                <w:bCs/>
              </w:rPr>
              <w:t>-</w:t>
            </w:r>
            <w:r w:rsidR="006F50B2">
              <w:rPr>
                <w:b/>
                <w:bCs/>
              </w:rPr>
              <w:t>05</w:t>
            </w:r>
            <w:r w:rsidRPr="008B3D75">
              <w:rPr>
                <w:b/>
                <w:bCs/>
              </w:rPr>
              <w:t>-2025</w:t>
            </w:r>
          </w:p>
          <w:p w14:paraId="600BCC63" w14:textId="77777777" w:rsidR="006341A0" w:rsidRDefault="006341A0" w:rsidP="006F6CA5"/>
          <w:p w14:paraId="20166B41" w14:textId="77777777" w:rsidR="006F6CA5" w:rsidRPr="004F32B2" w:rsidRDefault="006F6CA5" w:rsidP="006F6CA5">
            <w:pPr>
              <w:rPr>
                <w:b/>
                <w:bCs/>
              </w:rPr>
            </w:pPr>
            <w:r w:rsidRPr="004F32B2">
              <w:rPr>
                <w:b/>
                <w:bCs/>
              </w:rPr>
              <w:t>Opdracht 3</w:t>
            </w:r>
          </w:p>
          <w:p w14:paraId="171D6A3E" w14:textId="77777777" w:rsidR="006F6CA5" w:rsidRDefault="006F6CA5" w:rsidP="006F6CA5">
            <w:r>
              <w:t>B1-K1-W4: Test software</w:t>
            </w:r>
          </w:p>
          <w:p w14:paraId="5E8186E4" w14:textId="77777777" w:rsidR="006F6CA5" w:rsidRDefault="006F6CA5" w:rsidP="006F6CA5"/>
          <w:p w14:paraId="7256323E" w14:textId="77777777" w:rsidR="00926804" w:rsidRDefault="006F6CA5" w:rsidP="00AC7B0B">
            <w:r w:rsidRPr="00AC7B0B">
              <w:rPr>
                <w:b/>
                <w:bCs/>
              </w:rPr>
              <w:t>Wat ga ik doen</w:t>
            </w:r>
            <w:r>
              <w:t>:</w:t>
            </w:r>
            <w:r w:rsidR="00AC7B0B">
              <w:t xml:space="preserve"> </w:t>
            </w:r>
            <w:r w:rsidR="00926804" w:rsidRPr="00926804">
              <w:t xml:space="preserve">Ik controleer of mijn drie </w:t>
            </w:r>
            <w:proofErr w:type="spellStart"/>
            <w:r w:rsidR="00926804" w:rsidRPr="00926804">
              <w:t>Unity</w:t>
            </w:r>
            <w:proofErr w:type="spellEnd"/>
            <w:r w:rsidR="00926804" w:rsidRPr="00926804">
              <w:t xml:space="preserve">-scenes goed werken. Ik kijk of de </w:t>
            </w:r>
            <w:proofErr w:type="spellStart"/>
            <w:r w:rsidR="00926804" w:rsidRPr="00926804">
              <w:t>sliders</w:t>
            </w:r>
            <w:proofErr w:type="spellEnd"/>
            <w:r w:rsidR="00926804" w:rsidRPr="00926804">
              <w:t xml:space="preserve"> en knoppen doen wat ze moeten doen, of de auto reageert en of de juiste feedback wordt gegeven. Hiervoor gebruik ik een acceptatietest. Ik schrijf de tests op in een testplan en vul een testrapport in met de resultaten.</w:t>
            </w:r>
          </w:p>
          <w:p w14:paraId="476B78F0" w14:textId="4D3E83E1" w:rsidR="00AC7B0B" w:rsidRPr="00AC7B0B" w:rsidRDefault="006F6CA5" w:rsidP="00AC7B0B">
            <w:r w:rsidRPr="00AC7B0B">
              <w:rPr>
                <w:b/>
                <w:bCs/>
              </w:rPr>
              <w:t>Op te leveren product(en):</w:t>
            </w:r>
            <w:r w:rsidR="00AC7B0B">
              <w:rPr>
                <w:b/>
                <w:bCs/>
              </w:rPr>
              <w:t xml:space="preserve"> </w:t>
            </w:r>
          </w:p>
          <w:p w14:paraId="4D5BF273" w14:textId="52617F19" w:rsidR="00926804" w:rsidRPr="00926804" w:rsidRDefault="00926804" w:rsidP="00926804">
            <w:r w:rsidRPr="00926804">
              <w:rPr>
                <w:b/>
                <w:bCs/>
              </w:rPr>
              <w:t>1-</w:t>
            </w:r>
            <w:r w:rsidRPr="00926804">
              <w:rPr>
                <w:rFonts w:ascii="Times New Roman" w:eastAsia="Times New Roman" w:hAnsi="Times New Roman" w:cs="Times New Roman"/>
                <w:sz w:val="24"/>
                <w:szCs w:val="24"/>
              </w:rPr>
              <w:t xml:space="preserve"> </w:t>
            </w:r>
            <w:r w:rsidRPr="00926804">
              <w:t xml:space="preserve">Een lijst van de user </w:t>
            </w:r>
            <w:proofErr w:type="spellStart"/>
            <w:r w:rsidRPr="00926804">
              <w:t>stories</w:t>
            </w:r>
            <w:proofErr w:type="spellEnd"/>
            <w:r w:rsidRPr="00926804">
              <w:t xml:space="preserve"> die ik test</w:t>
            </w:r>
          </w:p>
          <w:p w14:paraId="46CD16D4" w14:textId="06BC26F3" w:rsidR="00926804" w:rsidRDefault="00926804" w:rsidP="00926804">
            <w:r w:rsidRPr="00926804">
              <w:rPr>
                <w:b/>
                <w:bCs/>
              </w:rPr>
              <w:t>2-</w:t>
            </w:r>
            <w:r w:rsidRPr="00926804">
              <w:rPr>
                <w:rFonts w:ascii="Times New Roman" w:eastAsia="Times New Roman" w:hAnsi="Times New Roman" w:cs="Times New Roman"/>
                <w:sz w:val="24"/>
                <w:szCs w:val="24"/>
              </w:rPr>
              <w:t xml:space="preserve"> </w:t>
            </w:r>
            <w:r w:rsidRPr="00926804">
              <w:t>Een testplan met testscenario’s en testdata (acceptatietest)</w:t>
            </w:r>
          </w:p>
          <w:p w14:paraId="410DD23E" w14:textId="0AE4AB25" w:rsidR="00926804" w:rsidRPr="00926804" w:rsidRDefault="00926804" w:rsidP="00926804">
            <w:r w:rsidRPr="00926804">
              <w:rPr>
                <w:b/>
                <w:bCs/>
              </w:rPr>
              <w:t>3-</w:t>
            </w:r>
            <w:r w:rsidRPr="00926804">
              <w:rPr>
                <w:rFonts w:ascii="Times New Roman" w:eastAsia="Times New Roman" w:hAnsi="Times New Roman" w:cs="Times New Roman"/>
                <w:sz w:val="24"/>
                <w:szCs w:val="24"/>
              </w:rPr>
              <w:t xml:space="preserve"> </w:t>
            </w:r>
            <w:r w:rsidRPr="00926804">
              <w:t>Een testrapport met resultaten en conclusies</w:t>
            </w:r>
          </w:p>
          <w:p w14:paraId="0A218E42" w14:textId="7FECB432" w:rsidR="006F6CA5" w:rsidRDefault="006F6CA5" w:rsidP="006F6CA5">
            <w:pPr>
              <w:rPr>
                <w:b/>
                <w:bCs/>
              </w:rPr>
            </w:pPr>
          </w:p>
          <w:p w14:paraId="79E71682" w14:textId="4BFBE541" w:rsidR="006341A0" w:rsidRPr="00AC7B0B" w:rsidRDefault="006341A0" w:rsidP="006F6CA5">
            <w:pPr>
              <w:rPr>
                <w:b/>
                <w:bCs/>
              </w:rPr>
            </w:pPr>
            <w:r>
              <w:rPr>
                <w:b/>
                <w:bCs/>
              </w:rPr>
              <w:t>Duur:</w:t>
            </w:r>
            <w:r w:rsidRPr="006341A0">
              <w:t xml:space="preserve"> 2</w:t>
            </w:r>
            <w:r>
              <w:rPr>
                <w:b/>
                <w:bCs/>
              </w:rPr>
              <w:t xml:space="preserve"> </w:t>
            </w:r>
            <w:r w:rsidRPr="006341A0">
              <w:t>uur</w:t>
            </w:r>
          </w:p>
          <w:p w14:paraId="445B34A5" w14:textId="11513CA9" w:rsidR="006F6CA5" w:rsidRPr="006F50B2" w:rsidRDefault="006F6CA5" w:rsidP="006F6CA5">
            <w:pPr>
              <w:rPr>
                <w:b/>
                <w:bCs/>
              </w:rPr>
            </w:pPr>
            <w:r w:rsidRPr="006F50B2">
              <w:rPr>
                <w:b/>
                <w:bCs/>
              </w:rPr>
              <w:t xml:space="preserve">Beoordeelmoment: </w:t>
            </w:r>
            <w:r w:rsidR="006F50B2">
              <w:rPr>
                <w:b/>
                <w:bCs/>
              </w:rPr>
              <w:t>31</w:t>
            </w:r>
            <w:r w:rsidRPr="006F50B2">
              <w:rPr>
                <w:b/>
                <w:bCs/>
              </w:rPr>
              <w:t>-</w:t>
            </w:r>
            <w:r w:rsidR="006F50B2">
              <w:rPr>
                <w:b/>
                <w:bCs/>
              </w:rPr>
              <w:t>05</w:t>
            </w:r>
            <w:r w:rsidRPr="006F50B2">
              <w:rPr>
                <w:b/>
                <w:bCs/>
              </w:rPr>
              <w:t>-2025</w:t>
            </w:r>
          </w:p>
          <w:p w14:paraId="79FF8065" w14:textId="77777777" w:rsidR="006F6CA5" w:rsidRDefault="006F6CA5" w:rsidP="006F6CA5"/>
          <w:p w14:paraId="59ED9674" w14:textId="77777777" w:rsidR="006F6CA5" w:rsidRDefault="006F6CA5" w:rsidP="006F6CA5"/>
          <w:p w14:paraId="0AB1D269" w14:textId="77777777" w:rsidR="006F6CA5" w:rsidRPr="004F32B2" w:rsidRDefault="006F6CA5" w:rsidP="006F6CA5">
            <w:pPr>
              <w:rPr>
                <w:b/>
                <w:bCs/>
              </w:rPr>
            </w:pPr>
            <w:r w:rsidRPr="004F32B2">
              <w:rPr>
                <w:b/>
                <w:bCs/>
              </w:rPr>
              <w:t xml:space="preserve">Opdracht </w:t>
            </w:r>
            <w:r>
              <w:rPr>
                <w:b/>
                <w:bCs/>
              </w:rPr>
              <w:t>4</w:t>
            </w:r>
          </w:p>
          <w:p w14:paraId="62E1B9B2" w14:textId="77777777" w:rsidR="006F6CA5" w:rsidRDefault="006F6CA5" w:rsidP="006F6CA5">
            <w:r>
              <w:t>B1-K1-W5: Doet verbetervoorstellen voor de software</w:t>
            </w:r>
          </w:p>
          <w:p w14:paraId="089DBA4F" w14:textId="77777777" w:rsidR="006F6CA5" w:rsidRDefault="006F6CA5" w:rsidP="006F6CA5"/>
          <w:p w14:paraId="25CFFC10" w14:textId="32D0D6E0" w:rsidR="006341A0" w:rsidRPr="006341A0" w:rsidRDefault="006F6CA5" w:rsidP="006341A0">
            <w:r w:rsidRPr="00AC7B0B">
              <w:rPr>
                <w:b/>
                <w:bCs/>
              </w:rPr>
              <w:t>Wat ga ik doen:</w:t>
            </w:r>
            <w:r w:rsidR="00AC7B0B">
              <w:rPr>
                <w:b/>
                <w:bCs/>
              </w:rPr>
              <w:t xml:space="preserve"> </w:t>
            </w:r>
            <w:r w:rsidR="006341A0" w:rsidRPr="006341A0">
              <w:t>Na het testen kijk ik w</w:t>
            </w:r>
            <w:r w:rsidR="00D23095">
              <w:t>elke dingen nog beter kunnen. Bijvoorbeeld als een knop niet duidelijk is of de berekening niet goed loopt. Ik maak een lijstje met verbeterpunten voor de software. Ook kijk ik terug op hoe ik heb gewerkt. Wat ging goed, wat kan beter? Op basis daarvan schrijf ik ook verbeterpunten op voor de werkwijze en samenwerking.</w:t>
            </w:r>
          </w:p>
          <w:p w14:paraId="2601179B" w14:textId="4A78711C" w:rsidR="006F6CA5" w:rsidRPr="00AC7B0B" w:rsidRDefault="006F6CA5" w:rsidP="006F6CA5">
            <w:pPr>
              <w:rPr>
                <w:b/>
                <w:bCs/>
              </w:rPr>
            </w:pPr>
          </w:p>
          <w:p w14:paraId="12F363E9" w14:textId="27C62385" w:rsidR="006F6CA5" w:rsidRPr="00AC7B0B" w:rsidRDefault="006F6CA5" w:rsidP="006F6CA5">
            <w:pPr>
              <w:rPr>
                <w:b/>
                <w:bCs/>
              </w:rPr>
            </w:pPr>
            <w:r w:rsidRPr="00AC7B0B">
              <w:rPr>
                <w:b/>
                <w:bCs/>
              </w:rPr>
              <w:t xml:space="preserve">Duur: </w:t>
            </w:r>
            <w:r w:rsidR="002E6AEF">
              <w:t>2</w:t>
            </w:r>
            <w:r w:rsidR="006341A0" w:rsidRPr="006341A0">
              <w:t xml:space="preserve"> uur</w:t>
            </w:r>
          </w:p>
          <w:p w14:paraId="0A492B41" w14:textId="48E61C83" w:rsidR="00AC7B0B" w:rsidRDefault="006F6CA5" w:rsidP="006341A0">
            <w:r w:rsidRPr="00AC7B0B">
              <w:rPr>
                <w:b/>
                <w:bCs/>
              </w:rPr>
              <w:t>Op te leveren product(en):</w:t>
            </w:r>
            <w:r w:rsidR="00AC7B0B">
              <w:t xml:space="preserve"> </w:t>
            </w:r>
          </w:p>
          <w:p w14:paraId="4D474454" w14:textId="114C9BDA" w:rsidR="006341A0" w:rsidRDefault="006341A0" w:rsidP="006341A0">
            <w:r w:rsidRPr="002E6AEF">
              <w:rPr>
                <w:b/>
                <w:bCs/>
              </w:rPr>
              <w:t>1-</w:t>
            </w:r>
            <w:r w:rsidR="00D23095">
              <w:t>Verbetervoorstellen voor het product</w:t>
            </w:r>
          </w:p>
          <w:p w14:paraId="21B7F6B2" w14:textId="12FDEF45" w:rsidR="006341A0" w:rsidRPr="00AC7B0B" w:rsidRDefault="006341A0" w:rsidP="006341A0">
            <w:r w:rsidRPr="002E6AEF">
              <w:rPr>
                <w:b/>
                <w:bCs/>
              </w:rPr>
              <w:t>2-</w:t>
            </w:r>
            <w:r w:rsidR="00D23095">
              <w:t>Verbetervoorstellen voor het proces</w:t>
            </w:r>
          </w:p>
          <w:p w14:paraId="19D76041" w14:textId="340D1051" w:rsidR="006F6CA5" w:rsidRDefault="006F6CA5" w:rsidP="006F6CA5"/>
          <w:p w14:paraId="76945D00" w14:textId="3BE3820C" w:rsidR="006F6CA5" w:rsidRPr="006F50B2" w:rsidRDefault="006F6CA5" w:rsidP="006F6CA5">
            <w:pPr>
              <w:rPr>
                <w:b/>
                <w:bCs/>
              </w:rPr>
            </w:pPr>
            <w:r w:rsidRPr="006F50B2">
              <w:rPr>
                <w:b/>
                <w:bCs/>
              </w:rPr>
              <w:t xml:space="preserve">Beoordeelmoment: </w:t>
            </w:r>
            <w:r w:rsidR="006F50B2" w:rsidRPr="006F50B2">
              <w:rPr>
                <w:b/>
                <w:bCs/>
              </w:rPr>
              <w:t>31</w:t>
            </w:r>
            <w:r w:rsidRPr="006F50B2">
              <w:rPr>
                <w:b/>
                <w:bCs/>
              </w:rPr>
              <w:t>-</w:t>
            </w:r>
            <w:r w:rsidR="006F50B2" w:rsidRPr="006F50B2">
              <w:rPr>
                <w:b/>
                <w:bCs/>
              </w:rPr>
              <w:t>05</w:t>
            </w:r>
            <w:r w:rsidRPr="006F50B2">
              <w:rPr>
                <w:b/>
                <w:bCs/>
              </w:rPr>
              <w:t>-2025</w:t>
            </w:r>
          </w:p>
          <w:p w14:paraId="34C0BC77" w14:textId="77777777" w:rsidR="006F6CA5" w:rsidRDefault="006F6CA5" w:rsidP="006F6CA5"/>
          <w:p w14:paraId="610AF79F" w14:textId="77777777" w:rsidR="006F6CA5" w:rsidRDefault="006F6CA5" w:rsidP="006F6CA5"/>
          <w:p w14:paraId="7CCA7928" w14:textId="77777777" w:rsidR="006F6CA5" w:rsidRPr="004F32B2" w:rsidRDefault="006F6CA5" w:rsidP="006F6CA5">
            <w:pPr>
              <w:rPr>
                <w:b/>
                <w:bCs/>
              </w:rPr>
            </w:pPr>
            <w:r w:rsidRPr="004F32B2">
              <w:rPr>
                <w:b/>
                <w:bCs/>
              </w:rPr>
              <w:t xml:space="preserve">Opdracht </w:t>
            </w:r>
            <w:r>
              <w:rPr>
                <w:b/>
                <w:bCs/>
              </w:rPr>
              <w:t>5</w:t>
            </w:r>
          </w:p>
          <w:p w14:paraId="7E96F108" w14:textId="77777777" w:rsidR="006F6CA5" w:rsidRDefault="006F6CA5" w:rsidP="006F6CA5">
            <w:r>
              <w:t>B1-K2-W1: Voert overleg</w:t>
            </w:r>
          </w:p>
          <w:p w14:paraId="7FA9C9B2" w14:textId="77777777" w:rsidR="006F6CA5" w:rsidRDefault="006F6CA5" w:rsidP="006F6CA5"/>
          <w:p w14:paraId="2FABB35E" w14:textId="3A514D96" w:rsidR="006F6CA5" w:rsidRPr="00AC7B0B" w:rsidRDefault="006F6CA5" w:rsidP="006F6CA5">
            <w:pPr>
              <w:rPr>
                <w:b/>
                <w:bCs/>
              </w:rPr>
            </w:pPr>
            <w:r w:rsidRPr="00AC7B0B">
              <w:rPr>
                <w:b/>
                <w:bCs/>
              </w:rPr>
              <w:t>Wat ga ik doen:</w:t>
            </w:r>
            <w:r w:rsidR="00AC7B0B">
              <w:rPr>
                <w:b/>
                <w:bCs/>
              </w:rPr>
              <w:t xml:space="preserve"> </w:t>
            </w:r>
            <w:r w:rsidR="003E7825">
              <w:t xml:space="preserve">Ik doe mee aan overleggen met </w:t>
            </w:r>
            <w:proofErr w:type="spellStart"/>
            <w:r w:rsidR="003E7825">
              <w:t>Maohua</w:t>
            </w:r>
            <w:proofErr w:type="spellEnd"/>
            <w:r w:rsidR="003E7825">
              <w:t xml:space="preserve">, Emily en Toby. We bespreken de voortgang, wie wat maakt en hoe we alles combineren in de </w:t>
            </w:r>
            <w:proofErr w:type="spellStart"/>
            <w:r w:rsidR="003E7825">
              <w:t>WebGL</w:t>
            </w:r>
            <w:proofErr w:type="spellEnd"/>
            <w:r w:rsidR="003E7825">
              <w:t xml:space="preserve"> versie. In het overleg vertel ik wat ik heb gedaan. Ik schrijf de gemaakte afspraken op.</w:t>
            </w:r>
          </w:p>
          <w:p w14:paraId="690CE0CE" w14:textId="4E0F5504" w:rsidR="006F6CA5" w:rsidRDefault="006F6CA5" w:rsidP="006F6CA5">
            <w:r w:rsidRPr="006341A0">
              <w:rPr>
                <w:b/>
                <w:bCs/>
              </w:rPr>
              <w:t>Duur:</w:t>
            </w:r>
            <w:r>
              <w:t xml:space="preserve"> </w:t>
            </w:r>
            <w:r w:rsidR="006341A0">
              <w:t>2 uur</w:t>
            </w:r>
          </w:p>
          <w:p w14:paraId="45E8E149" w14:textId="1CFC54B6" w:rsidR="00AC7B0B" w:rsidRDefault="006F6CA5" w:rsidP="00AC7B0B">
            <w:r w:rsidRPr="00AC7B0B">
              <w:rPr>
                <w:b/>
                <w:bCs/>
              </w:rPr>
              <w:t>Op te leveren product(en):</w:t>
            </w:r>
            <w:r w:rsidR="00AC7B0B">
              <w:rPr>
                <w:b/>
                <w:bCs/>
              </w:rPr>
              <w:t xml:space="preserve"> </w:t>
            </w:r>
          </w:p>
          <w:p w14:paraId="21BAEB22" w14:textId="14F2F010" w:rsidR="006341A0" w:rsidRDefault="006341A0" w:rsidP="00AC7B0B">
            <w:r w:rsidRPr="006341A0">
              <w:rPr>
                <w:b/>
                <w:bCs/>
              </w:rPr>
              <w:lastRenderedPageBreak/>
              <w:t>1-</w:t>
            </w:r>
            <w:r>
              <w:t xml:space="preserve">Verslag van het </w:t>
            </w:r>
            <w:r w:rsidR="003E7825">
              <w:t>overleg</w:t>
            </w:r>
          </w:p>
          <w:p w14:paraId="7611D779" w14:textId="5C2B1BA0" w:rsidR="006341A0" w:rsidRPr="00AC7B0B" w:rsidRDefault="006341A0" w:rsidP="00AC7B0B">
            <w:r w:rsidRPr="006341A0">
              <w:rPr>
                <w:b/>
                <w:bCs/>
              </w:rPr>
              <w:t>2-</w:t>
            </w:r>
            <w:r>
              <w:t xml:space="preserve"> Lijst van mijn </w:t>
            </w:r>
            <w:r w:rsidR="003E7825">
              <w:t>uitgevoerde taken volgens de afspraken</w:t>
            </w:r>
          </w:p>
          <w:p w14:paraId="2B0CCD78" w14:textId="6DBD94A4" w:rsidR="00AC7B0B" w:rsidRPr="00AC7B0B" w:rsidRDefault="00AC7B0B" w:rsidP="00AC7B0B"/>
          <w:p w14:paraId="2E193FDD" w14:textId="25332C58" w:rsidR="006F6CA5" w:rsidRPr="00AC7B0B" w:rsidRDefault="006F6CA5" w:rsidP="006F6CA5">
            <w:pPr>
              <w:rPr>
                <w:b/>
                <w:bCs/>
              </w:rPr>
            </w:pPr>
          </w:p>
          <w:p w14:paraId="19B3D2E2" w14:textId="5072D178" w:rsidR="006F6CA5" w:rsidRPr="006F50B2" w:rsidRDefault="006F6CA5" w:rsidP="006F6CA5">
            <w:pPr>
              <w:rPr>
                <w:b/>
                <w:bCs/>
              </w:rPr>
            </w:pPr>
            <w:r w:rsidRPr="006F50B2">
              <w:rPr>
                <w:b/>
                <w:bCs/>
              </w:rPr>
              <w:t xml:space="preserve">Beoordeelmoment: </w:t>
            </w:r>
            <w:r w:rsidR="006F50B2">
              <w:rPr>
                <w:b/>
                <w:bCs/>
              </w:rPr>
              <w:t>31</w:t>
            </w:r>
            <w:r w:rsidRPr="006F50B2">
              <w:rPr>
                <w:b/>
                <w:bCs/>
              </w:rPr>
              <w:t>-</w:t>
            </w:r>
            <w:r w:rsidR="006F50B2">
              <w:rPr>
                <w:b/>
                <w:bCs/>
              </w:rPr>
              <w:t>05</w:t>
            </w:r>
            <w:r w:rsidRPr="006F50B2">
              <w:rPr>
                <w:b/>
                <w:bCs/>
              </w:rPr>
              <w:t>-2025</w:t>
            </w:r>
          </w:p>
          <w:p w14:paraId="22ADFA86" w14:textId="77777777" w:rsidR="006F6CA5" w:rsidRDefault="006F6CA5" w:rsidP="006F6CA5"/>
          <w:p w14:paraId="0770B908" w14:textId="77777777" w:rsidR="006F6CA5" w:rsidRDefault="006F6CA5" w:rsidP="006F6CA5"/>
          <w:p w14:paraId="0A770CED" w14:textId="77777777" w:rsidR="006F6CA5" w:rsidRPr="004F32B2" w:rsidRDefault="006F6CA5" w:rsidP="006F6CA5">
            <w:pPr>
              <w:rPr>
                <w:b/>
                <w:bCs/>
              </w:rPr>
            </w:pPr>
            <w:r w:rsidRPr="004F32B2">
              <w:rPr>
                <w:b/>
                <w:bCs/>
              </w:rPr>
              <w:t xml:space="preserve">Opdracht </w:t>
            </w:r>
            <w:r>
              <w:rPr>
                <w:b/>
                <w:bCs/>
              </w:rPr>
              <w:t>6</w:t>
            </w:r>
          </w:p>
          <w:p w14:paraId="1437893C" w14:textId="77777777" w:rsidR="006F6CA5" w:rsidRDefault="006F6CA5" w:rsidP="006F6CA5">
            <w:r>
              <w:t>B1-K2-W2: Presenteert het opgeleverde werk</w:t>
            </w:r>
          </w:p>
          <w:p w14:paraId="319891EC" w14:textId="77777777" w:rsidR="006F6CA5" w:rsidRDefault="006F6CA5" w:rsidP="006F6CA5"/>
          <w:p w14:paraId="057C2ABB" w14:textId="331B2D7E" w:rsidR="00AC6B14" w:rsidRDefault="006F6CA5" w:rsidP="006F6CA5">
            <w:r w:rsidRPr="00AC7B0B">
              <w:rPr>
                <w:b/>
                <w:bCs/>
              </w:rPr>
              <w:t>Wat ga ik doen:</w:t>
            </w:r>
            <w:r w:rsidR="006341A0" w:rsidRPr="006341A0">
              <w:rPr>
                <w:rFonts w:ascii="Times New Roman" w:eastAsia="Times New Roman" w:hAnsi="Times New Roman" w:cs="Times New Roman"/>
                <w:sz w:val="24"/>
                <w:szCs w:val="24"/>
              </w:rPr>
              <w:t xml:space="preserve"> </w:t>
            </w:r>
            <w:r w:rsidR="003E7825">
              <w:t xml:space="preserve">Ik geef een videopresentatie over de kinetische energie simulatie. Ik laat zien hoe de scenes werken in </w:t>
            </w:r>
            <w:proofErr w:type="spellStart"/>
            <w:r w:rsidR="003E7825">
              <w:t>Unity</w:t>
            </w:r>
            <w:proofErr w:type="spellEnd"/>
            <w:r w:rsidR="003E7825">
              <w:t xml:space="preserve">. Ik toon hoe het eruitziet in de </w:t>
            </w:r>
            <w:proofErr w:type="spellStart"/>
            <w:r w:rsidR="003E7825">
              <w:t>Unity</w:t>
            </w:r>
            <w:proofErr w:type="spellEnd"/>
            <w:r w:rsidR="003E7825">
              <w:t xml:space="preserve"> editor, bijvoorbeeld de objecten in de </w:t>
            </w:r>
            <w:proofErr w:type="spellStart"/>
            <w:r w:rsidR="003E7825">
              <w:t>Hierarchy</w:t>
            </w:r>
            <w:proofErr w:type="spellEnd"/>
            <w:r w:rsidR="003E7825">
              <w:t>. Daarna leg ik uit hoe de belangrijkste stukken code werken, zoals hoe de energie berekend wordt of hoe een knop iets laat bewegen.</w:t>
            </w:r>
          </w:p>
          <w:p w14:paraId="6593B97D" w14:textId="4796F685" w:rsidR="006F6CA5" w:rsidRDefault="006F6CA5" w:rsidP="006F6CA5">
            <w:r w:rsidRPr="006341A0">
              <w:rPr>
                <w:b/>
                <w:bCs/>
              </w:rPr>
              <w:t>Duur:</w:t>
            </w:r>
            <w:r>
              <w:t xml:space="preserve"> </w:t>
            </w:r>
            <w:r w:rsidR="006341A0">
              <w:t>2 uur</w:t>
            </w:r>
          </w:p>
          <w:p w14:paraId="68CB4002" w14:textId="4FEC1E49" w:rsidR="006341A0" w:rsidRDefault="006F6CA5" w:rsidP="006341A0">
            <w:r w:rsidRPr="00AC7B0B">
              <w:rPr>
                <w:b/>
                <w:bCs/>
              </w:rPr>
              <w:t>Op te leveren product(en):</w:t>
            </w:r>
            <w:r w:rsidR="00AC7B0B">
              <w:rPr>
                <w:b/>
                <w:bCs/>
              </w:rPr>
              <w:t xml:space="preserve"> </w:t>
            </w:r>
          </w:p>
          <w:p w14:paraId="6F082DCF" w14:textId="0ADB002D" w:rsidR="006341A0" w:rsidRPr="006341A0" w:rsidRDefault="006341A0" w:rsidP="006341A0">
            <w:r w:rsidRPr="002E6AEF">
              <w:rPr>
                <w:b/>
                <w:bCs/>
              </w:rPr>
              <w:t>1-</w:t>
            </w:r>
            <w:r>
              <w:t>Video presentatie</w:t>
            </w:r>
          </w:p>
          <w:p w14:paraId="7EF97701" w14:textId="16061CA6" w:rsidR="006F6CA5" w:rsidRPr="006F50B2" w:rsidRDefault="006F6CA5" w:rsidP="006F6CA5">
            <w:pPr>
              <w:rPr>
                <w:b/>
                <w:bCs/>
              </w:rPr>
            </w:pPr>
            <w:r w:rsidRPr="006F50B2">
              <w:rPr>
                <w:b/>
                <w:bCs/>
              </w:rPr>
              <w:t xml:space="preserve">Beoordeelmoment: </w:t>
            </w:r>
            <w:r w:rsidR="006F50B2" w:rsidRPr="006F50B2">
              <w:rPr>
                <w:b/>
                <w:bCs/>
              </w:rPr>
              <w:t>31</w:t>
            </w:r>
            <w:r w:rsidRPr="006F50B2">
              <w:rPr>
                <w:b/>
                <w:bCs/>
              </w:rPr>
              <w:t>-</w:t>
            </w:r>
            <w:r w:rsidR="006F50B2" w:rsidRPr="006F50B2">
              <w:rPr>
                <w:b/>
                <w:bCs/>
              </w:rPr>
              <w:t>05</w:t>
            </w:r>
            <w:r w:rsidRPr="006F50B2">
              <w:rPr>
                <w:b/>
                <w:bCs/>
              </w:rPr>
              <w:t>-2025</w:t>
            </w:r>
          </w:p>
          <w:p w14:paraId="43574C49" w14:textId="77777777" w:rsidR="006F6CA5" w:rsidRDefault="006F6CA5" w:rsidP="006F6CA5"/>
          <w:p w14:paraId="07166E28" w14:textId="77777777" w:rsidR="006F6CA5" w:rsidRDefault="006F6CA5" w:rsidP="006F6CA5"/>
          <w:p w14:paraId="028C9BA6" w14:textId="77777777" w:rsidR="006F6CA5" w:rsidRPr="004F32B2" w:rsidRDefault="006F6CA5" w:rsidP="006F6CA5">
            <w:pPr>
              <w:rPr>
                <w:b/>
                <w:bCs/>
              </w:rPr>
            </w:pPr>
            <w:r w:rsidRPr="004F32B2">
              <w:rPr>
                <w:b/>
                <w:bCs/>
              </w:rPr>
              <w:t xml:space="preserve">Opdracht </w:t>
            </w:r>
            <w:r>
              <w:rPr>
                <w:b/>
                <w:bCs/>
              </w:rPr>
              <w:t>7</w:t>
            </w:r>
          </w:p>
          <w:p w14:paraId="673BDBBC" w14:textId="77777777" w:rsidR="006F6CA5" w:rsidRDefault="006F6CA5" w:rsidP="006F6CA5">
            <w:r>
              <w:t>B1-K2-W3: Reflecteert op het werk</w:t>
            </w:r>
          </w:p>
          <w:p w14:paraId="7E69B07C" w14:textId="77777777" w:rsidR="006F6CA5" w:rsidRDefault="006F6CA5" w:rsidP="006F6CA5"/>
          <w:p w14:paraId="43B5D2A0" w14:textId="46F4D238" w:rsidR="00AC6B14" w:rsidRPr="00AC6B14" w:rsidRDefault="006F6CA5" w:rsidP="00AC6B14">
            <w:r w:rsidRPr="00AC7B0B">
              <w:rPr>
                <w:b/>
                <w:bCs/>
              </w:rPr>
              <w:t>Wat ga ik doen:</w:t>
            </w:r>
            <w:r w:rsidR="00AC7B0B">
              <w:rPr>
                <w:b/>
                <w:bCs/>
              </w:rPr>
              <w:t xml:space="preserve"> </w:t>
            </w:r>
            <w:r w:rsidR="003E7825">
              <w:t xml:space="preserve">Aan het einde van het project houd ik samen met </w:t>
            </w:r>
            <w:proofErr w:type="spellStart"/>
            <w:r w:rsidR="003E7825">
              <w:t>Maohua</w:t>
            </w:r>
            <w:proofErr w:type="spellEnd"/>
            <w:r w:rsidR="003E7825">
              <w:t xml:space="preserve"> en eventueel ook Emily en Toby een korte reflectie</w:t>
            </w:r>
            <w:r w:rsidR="001A29A7">
              <w:t>. We bespreken wat goed ging, zoals de samenwerking en wat we hebben gemaakt. We kijken ook wat beter kon, bijvoorbeeld in de planning of het testen. Daarna schrijf ik op wat ik zelf goed heb gedaan en wat ik volgende keer anders wil aanpakken.</w:t>
            </w:r>
          </w:p>
          <w:p w14:paraId="37A47930" w14:textId="315E1DF7" w:rsidR="006F6CA5" w:rsidRPr="00AC7B0B" w:rsidRDefault="006F6CA5" w:rsidP="006F6CA5">
            <w:pPr>
              <w:rPr>
                <w:b/>
                <w:bCs/>
              </w:rPr>
            </w:pPr>
          </w:p>
          <w:p w14:paraId="3BC9EEE5" w14:textId="6F793CB7" w:rsidR="006F6CA5" w:rsidRDefault="006F6CA5" w:rsidP="006F6CA5">
            <w:r w:rsidRPr="00AC6B14">
              <w:rPr>
                <w:b/>
                <w:bCs/>
              </w:rPr>
              <w:t>Duur:</w:t>
            </w:r>
            <w:r>
              <w:t xml:space="preserve"> </w:t>
            </w:r>
            <w:r w:rsidR="002E6AEF">
              <w:t>2</w:t>
            </w:r>
            <w:r w:rsidR="00AC6B14">
              <w:t xml:space="preserve"> uur</w:t>
            </w:r>
          </w:p>
          <w:p w14:paraId="38D3E11F" w14:textId="77777777" w:rsidR="00AC6B14" w:rsidRDefault="006F6CA5" w:rsidP="00AC6B14">
            <w:r w:rsidRPr="00AC6B14">
              <w:rPr>
                <w:b/>
                <w:bCs/>
              </w:rPr>
              <w:t>Op te leveren product(en):</w:t>
            </w:r>
            <w:r w:rsidR="00CF792D" w:rsidRPr="00CF792D">
              <w:t xml:space="preserve"> </w:t>
            </w:r>
          </w:p>
          <w:p w14:paraId="4CDE9378" w14:textId="74C41758" w:rsidR="006F6CA5" w:rsidRDefault="00AC6B14" w:rsidP="00AC6B14">
            <w:r w:rsidRPr="00AC6B14">
              <w:rPr>
                <w:b/>
                <w:bCs/>
              </w:rPr>
              <w:t>1-</w:t>
            </w:r>
            <w:r w:rsidR="00CF792D" w:rsidRPr="00CF792D">
              <w:t>Reflectieverslag met positieve punten en verbeterpunten</w:t>
            </w:r>
          </w:p>
          <w:p w14:paraId="3C4AE45C" w14:textId="4FAF791D" w:rsidR="001A29A7" w:rsidRPr="00AC6B14" w:rsidRDefault="001A29A7" w:rsidP="00AC6B14">
            <w:r w:rsidRPr="001A29A7">
              <w:rPr>
                <w:b/>
                <w:bCs/>
              </w:rPr>
              <w:t>2-</w:t>
            </w:r>
            <w:r>
              <w:t>Verbetervoorstellen voor het proces, team en mijn eigen werk</w:t>
            </w:r>
          </w:p>
          <w:p w14:paraId="11CC38FD" w14:textId="579DF890" w:rsidR="006F6CA5" w:rsidRPr="001A4DF4" w:rsidRDefault="006F6CA5" w:rsidP="006F6CA5">
            <w:pPr>
              <w:rPr>
                <w:b/>
                <w:bCs/>
              </w:rPr>
            </w:pPr>
            <w:r w:rsidRPr="001A4DF4">
              <w:rPr>
                <w:b/>
                <w:bCs/>
              </w:rPr>
              <w:t xml:space="preserve">Beoordeelmoment: </w:t>
            </w:r>
            <w:r w:rsidR="001A4DF4" w:rsidRPr="001A4DF4">
              <w:rPr>
                <w:b/>
                <w:bCs/>
              </w:rPr>
              <w:t>31</w:t>
            </w:r>
            <w:r w:rsidRPr="001A4DF4">
              <w:rPr>
                <w:b/>
                <w:bCs/>
              </w:rPr>
              <w:t>-</w:t>
            </w:r>
            <w:r w:rsidR="001A4DF4" w:rsidRPr="001A4DF4">
              <w:rPr>
                <w:b/>
                <w:bCs/>
              </w:rPr>
              <w:t>05</w:t>
            </w:r>
            <w:r w:rsidRPr="001A4DF4">
              <w:rPr>
                <w:b/>
                <w:bCs/>
              </w:rPr>
              <w:t>-2025</w:t>
            </w:r>
          </w:p>
          <w:p w14:paraId="62B305F1" w14:textId="77777777" w:rsidR="006F6CA5" w:rsidRDefault="006F6CA5" w:rsidP="006F6CA5"/>
          <w:p w14:paraId="08F7EC0F" w14:textId="77777777" w:rsidR="006F6CA5" w:rsidRDefault="006F6CA5" w:rsidP="006F6CA5">
            <w:pPr>
              <w:rPr>
                <w:b/>
                <w:bCs/>
              </w:rPr>
            </w:pPr>
            <w:r w:rsidRPr="00A447D9">
              <w:rPr>
                <w:b/>
                <w:bCs/>
              </w:rPr>
              <w:t>Gebruikte tools/software</w:t>
            </w:r>
          </w:p>
          <w:p w14:paraId="310FD579" w14:textId="05BE685A" w:rsidR="00AC6B14" w:rsidRDefault="00AC6B14" w:rsidP="006F6CA5">
            <w:proofErr w:type="spellStart"/>
            <w:r w:rsidRPr="00AC6B14">
              <w:t>Unity</w:t>
            </w:r>
            <w:proofErr w:type="spellEnd"/>
            <w:r w:rsidRPr="00AC6B14">
              <w:t xml:space="preserve"> </w:t>
            </w:r>
            <w:r w:rsidR="001A29A7">
              <w:t>-voor het bouwen van de simulatie en scenes</w:t>
            </w:r>
          </w:p>
          <w:p w14:paraId="01554050" w14:textId="526E0156" w:rsidR="001A29A7" w:rsidRPr="00AC6B14" w:rsidRDefault="001A29A7" w:rsidP="006F6CA5">
            <w:r>
              <w:t xml:space="preserve">C#(in Visual studio) -voor het schrijven van scripts in </w:t>
            </w:r>
            <w:proofErr w:type="spellStart"/>
            <w:r>
              <w:t>Unity</w:t>
            </w:r>
            <w:proofErr w:type="spellEnd"/>
          </w:p>
          <w:p w14:paraId="65744B15" w14:textId="6376787A" w:rsidR="00355740" w:rsidRDefault="001A29A7" w:rsidP="001A29A7">
            <w:proofErr w:type="spellStart"/>
            <w:r>
              <w:t>Trello</w:t>
            </w:r>
            <w:proofErr w:type="spellEnd"/>
            <w:r>
              <w:t xml:space="preserve"> – Voor het plannen van taken en verdelen van werk</w:t>
            </w:r>
          </w:p>
          <w:p w14:paraId="2E6EA183" w14:textId="1CD1BF6A" w:rsidR="001A29A7" w:rsidRDefault="001A29A7" w:rsidP="001A29A7">
            <w:r>
              <w:t xml:space="preserve">Excel – voor het maken van een </w:t>
            </w:r>
            <w:proofErr w:type="spellStart"/>
            <w:r>
              <w:t>burndown</w:t>
            </w:r>
            <w:proofErr w:type="spellEnd"/>
            <w:r>
              <w:t xml:space="preserve"> </w:t>
            </w:r>
            <w:proofErr w:type="spellStart"/>
            <w:r>
              <w:t>chart</w:t>
            </w:r>
            <w:proofErr w:type="spellEnd"/>
          </w:p>
          <w:p w14:paraId="2F84204A" w14:textId="3E7F9A07" w:rsidR="001A29A7" w:rsidRDefault="001A29A7" w:rsidP="001A29A7">
            <w:proofErr w:type="spellStart"/>
            <w:r>
              <w:t>Figma</w:t>
            </w:r>
            <w:proofErr w:type="spellEnd"/>
            <w:r>
              <w:t xml:space="preserve"> – Voor </w:t>
            </w:r>
            <w:proofErr w:type="spellStart"/>
            <w:r>
              <w:t>wireframes</w:t>
            </w:r>
            <w:proofErr w:type="spellEnd"/>
            <w:r>
              <w:t xml:space="preserve"> en flowchart</w:t>
            </w:r>
          </w:p>
          <w:p w14:paraId="35DD2072" w14:textId="74E51BBB" w:rsidR="001A29A7" w:rsidRDefault="001A29A7" w:rsidP="001A29A7">
            <w:proofErr w:type="spellStart"/>
            <w:r>
              <w:t>Github</w:t>
            </w:r>
            <w:proofErr w:type="spellEnd"/>
            <w:r>
              <w:t xml:space="preserve"> – Voor versiebeheer</w:t>
            </w:r>
          </w:p>
          <w:p w14:paraId="22FBE276" w14:textId="472A5507" w:rsidR="001A29A7" w:rsidRDefault="001A29A7" w:rsidP="001A29A7">
            <w:proofErr w:type="spellStart"/>
            <w:r>
              <w:t>WebGL</w:t>
            </w:r>
            <w:proofErr w:type="spellEnd"/>
            <w:r>
              <w:t xml:space="preserve"> – Voor het exporteren van de </w:t>
            </w:r>
            <w:proofErr w:type="spellStart"/>
            <w:r>
              <w:t>Unity</w:t>
            </w:r>
            <w:proofErr w:type="spellEnd"/>
            <w:r>
              <w:t xml:space="preserve"> naar de web</w:t>
            </w:r>
          </w:p>
          <w:p w14:paraId="0A41582D" w14:textId="6147F2C9" w:rsidR="001A29A7" w:rsidRDefault="001A29A7" w:rsidP="001A29A7">
            <w:r>
              <w:t xml:space="preserve">VS Code/HTML/CSS/JS – voor de gezamenlijke </w:t>
            </w:r>
            <w:proofErr w:type="spellStart"/>
            <w:r>
              <w:t>WebGL</w:t>
            </w:r>
            <w:proofErr w:type="spellEnd"/>
            <w:r>
              <w:t xml:space="preserve"> omgeving</w:t>
            </w:r>
          </w:p>
          <w:p w14:paraId="65744B16" w14:textId="5D3DA949" w:rsidR="00355740" w:rsidRPr="00A22BD6" w:rsidRDefault="001A29A7" w:rsidP="00A22BD6">
            <w:r>
              <w:t>Word – voor documentatie en reflectieverslag</w:t>
            </w:r>
          </w:p>
        </w:tc>
      </w:tr>
    </w:tbl>
    <w:p w14:paraId="65744B18" w14:textId="77777777" w:rsidR="00355740" w:rsidRDefault="002E2950">
      <w:r>
        <w:lastRenderedPageBreak/>
        <w:br w:type="page"/>
      </w:r>
    </w:p>
    <w:p w14:paraId="65744B19" w14:textId="77777777" w:rsidR="00355740" w:rsidRDefault="002E2950">
      <w:pPr>
        <w:pStyle w:val="Kop1"/>
      </w:pPr>
      <w:bookmarkStart w:id="1" w:name="_91dfq8zam3ry" w:colFirst="0" w:colLast="0"/>
      <w:bookmarkEnd w:id="1"/>
      <w:r>
        <w:lastRenderedPageBreak/>
        <w:t>Examenopdracht 1 (B1-K1 &amp; B1-K2)</w:t>
      </w:r>
    </w:p>
    <w:p w14:paraId="65744B1A" w14:textId="77777777" w:rsidR="00355740" w:rsidRDefault="00355740"/>
    <w:p w14:paraId="65744B1C" w14:textId="1FE97216" w:rsidR="00355740" w:rsidRDefault="002E2950">
      <w:pPr>
        <w:spacing w:line="240" w:lineRule="auto"/>
      </w:pPr>
      <w:r>
        <w:t xml:space="preserve">Je gaat in dit examen een (deel van een) applicatie ontwikkelen. </w:t>
      </w:r>
    </w:p>
    <w:p w14:paraId="65744B1F" w14:textId="4086598C" w:rsidR="00355740" w:rsidRDefault="002E2950" w:rsidP="003348A9">
      <w:pPr>
        <w:spacing w:line="240" w:lineRule="auto"/>
      </w:pPr>
      <w:r>
        <w:t xml:space="preserve">De opdracht is opgedeeld in een aantal deelopdrachten waarin je voor elke opdracht het resultaat van de vorige opdracht nodig hebt. </w:t>
      </w:r>
    </w:p>
    <w:p w14:paraId="572AAA28" w14:textId="77777777" w:rsidR="00AD277B" w:rsidRDefault="00AD277B" w:rsidP="003348A9">
      <w:pPr>
        <w:spacing w:line="240" w:lineRule="auto"/>
      </w:pPr>
    </w:p>
    <w:p w14:paraId="1D12BE0C" w14:textId="6414A87F" w:rsidR="00AD277B" w:rsidRPr="00A253B9" w:rsidRDefault="00AD277B" w:rsidP="00240A36">
      <w:pPr>
        <w:pStyle w:val="Kop2"/>
      </w:pPr>
      <w:bookmarkStart w:id="2" w:name="_Toc121392515"/>
      <w:r w:rsidRPr="00A253B9">
        <w:t>Opdracht 1: Wensen/eisen, planning en ontwerp</w:t>
      </w:r>
      <w:bookmarkStart w:id="3" w:name="_Hlk120694404"/>
      <w:bookmarkEnd w:id="2"/>
    </w:p>
    <w:bookmarkEnd w:id="3"/>
    <w:p w14:paraId="73119711" w14:textId="77777777" w:rsidR="00AD277B" w:rsidRPr="00A253B9" w:rsidRDefault="00AD277B" w:rsidP="00AD277B">
      <w:r w:rsidRPr="00A253B9">
        <w:t>Je gaat in dit examenonderdeel de wensen en eisen van een applicatie in kaart brengen. Je werkt als een projectmedewerker in een projectteam.</w:t>
      </w:r>
    </w:p>
    <w:p w14:paraId="04DD56AC" w14:textId="77777777" w:rsidR="00AD277B" w:rsidRPr="00A253B9" w:rsidRDefault="00AD277B" w:rsidP="00AD277B"/>
    <w:p w14:paraId="3A52C2C0" w14:textId="77777777" w:rsidR="00AD277B" w:rsidRPr="00A253B9" w:rsidRDefault="00AD277B" w:rsidP="00AD277B">
      <w:pPr>
        <w:pStyle w:val="Kop3"/>
      </w:pPr>
      <w:r w:rsidRPr="00A253B9">
        <w:t>Opstarten project</w:t>
      </w:r>
    </w:p>
    <w:p w14:paraId="48BD2B47" w14:textId="0E844CB2" w:rsidR="00AD277B" w:rsidRPr="00A253B9" w:rsidRDefault="00AD277B" w:rsidP="00AD277B">
      <w:pPr>
        <w:pStyle w:val="Lijstalinea"/>
        <w:numPr>
          <w:ilvl w:val="0"/>
          <w:numId w:val="18"/>
        </w:numPr>
      </w:pPr>
      <w:r w:rsidRPr="00A253B9">
        <w:t>Verzamel eventuele aanvullende informatie</w:t>
      </w:r>
      <w:r w:rsidR="00D73462">
        <w:t xml:space="preserve"> over de  opdracht</w:t>
      </w:r>
      <w:r w:rsidRPr="00A253B9">
        <w:t>. Bijvoorbeeld door de klant of internet te raadplegen.</w:t>
      </w:r>
    </w:p>
    <w:p w14:paraId="1C32209B" w14:textId="77777777" w:rsidR="00AD277B" w:rsidRPr="00A253B9" w:rsidRDefault="00AD277B" w:rsidP="00AD277B">
      <w:pPr>
        <w:pStyle w:val="Lijstalinea"/>
        <w:numPr>
          <w:ilvl w:val="0"/>
          <w:numId w:val="18"/>
        </w:numPr>
      </w:pPr>
      <w:r w:rsidRPr="00A253B9">
        <w:t>Verzamel de uitgangspunten</w:t>
      </w:r>
      <w:r>
        <w:t>,</w:t>
      </w:r>
      <w:r w:rsidRPr="00A253B9">
        <w:t xml:space="preserve"> de wensen en </w:t>
      </w:r>
      <w:r>
        <w:t xml:space="preserve">de </w:t>
      </w:r>
      <w:r w:rsidRPr="00A253B9">
        <w:t>eisen voor het project en leg deze vast.</w:t>
      </w:r>
    </w:p>
    <w:p w14:paraId="4A199DAB" w14:textId="77777777" w:rsidR="00AD277B" w:rsidRPr="00A253B9" w:rsidRDefault="00AD277B" w:rsidP="00AD277B">
      <w:pPr>
        <w:pStyle w:val="Lijstalinea"/>
        <w:numPr>
          <w:ilvl w:val="0"/>
          <w:numId w:val="18"/>
        </w:numPr>
      </w:pPr>
      <w:r w:rsidRPr="00A253B9">
        <w:t xml:space="preserve">Leg de (technische) uitgangspunten waaronder de te gebruiken technieken en code </w:t>
      </w:r>
      <w:proofErr w:type="spellStart"/>
      <w:r w:rsidRPr="00A253B9">
        <w:t>conventi</w:t>
      </w:r>
      <w:r>
        <w:t>on</w:t>
      </w:r>
      <w:r w:rsidRPr="00A253B9">
        <w:t>s</w:t>
      </w:r>
      <w:proofErr w:type="spellEnd"/>
      <w:r w:rsidRPr="00A253B9">
        <w:t xml:space="preserve"> vast.</w:t>
      </w:r>
    </w:p>
    <w:p w14:paraId="53C28E46" w14:textId="77777777" w:rsidR="00AD277B" w:rsidRPr="00A253B9" w:rsidRDefault="00AD277B" w:rsidP="00AD277B">
      <w:pPr>
        <w:pStyle w:val="Lijstalinea"/>
        <w:numPr>
          <w:ilvl w:val="0"/>
          <w:numId w:val="18"/>
        </w:numPr>
      </w:pPr>
      <w:r w:rsidRPr="00A253B9">
        <w:t xml:space="preserve">Vertaal de eisen en </w:t>
      </w:r>
      <w:r>
        <w:t xml:space="preserve">de </w:t>
      </w:r>
      <w:r w:rsidRPr="00A253B9">
        <w:t xml:space="preserve">wensen naar een overzicht van de benodigde functionaliteiten (user </w:t>
      </w:r>
      <w:proofErr w:type="spellStart"/>
      <w:r w:rsidRPr="00A253B9">
        <w:t>stories</w:t>
      </w:r>
      <w:proofErr w:type="spellEnd"/>
      <w:r w:rsidRPr="00A253B9">
        <w:t>).</w:t>
      </w:r>
    </w:p>
    <w:p w14:paraId="69D8F582" w14:textId="77777777" w:rsidR="00AD277B" w:rsidRPr="00A253B9" w:rsidRDefault="00AD277B" w:rsidP="00AD277B">
      <w:pPr>
        <w:pStyle w:val="Lijstalinea"/>
        <w:numPr>
          <w:ilvl w:val="0"/>
          <w:numId w:val="18"/>
        </w:numPr>
      </w:pPr>
      <w:r w:rsidRPr="00A253B9">
        <w:t xml:space="preserve">Bepaal in overleg welke functionaliteiten (user </w:t>
      </w:r>
      <w:proofErr w:type="spellStart"/>
      <w:r w:rsidRPr="00A253B9">
        <w:t>stories</w:t>
      </w:r>
      <w:proofErr w:type="spellEnd"/>
      <w:r w:rsidRPr="00A253B9">
        <w:t xml:space="preserve">) moeten worden opgenomen (project </w:t>
      </w:r>
      <w:proofErr w:type="spellStart"/>
      <w:r w:rsidRPr="00A253B9">
        <w:t>backlog</w:t>
      </w:r>
      <w:proofErr w:type="spellEnd"/>
      <w:r w:rsidRPr="00A253B9">
        <w:t>)</w:t>
      </w:r>
    </w:p>
    <w:p w14:paraId="434F7383" w14:textId="77777777" w:rsidR="00AD277B" w:rsidRPr="00A253B9" w:rsidRDefault="00AD277B" w:rsidP="00AD277B">
      <w:pPr>
        <w:pStyle w:val="Lijstalinea"/>
        <w:numPr>
          <w:ilvl w:val="0"/>
          <w:numId w:val="18"/>
        </w:numPr>
      </w:pPr>
      <w:r w:rsidRPr="00A253B9">
        <w:rPr>
          <w:color w:val="000000"/>
        </w:rPr>
        <w:t xml:space="preserve">Maak een </w:t>
      </w:r>
      <w:proofErr w:type="spellStart"/>
      <w:r w:rsidRPr="00A253B9">
        <w:rPr>
          <w:color w:val="000000"/>
        </w:rPr>
        <w:t>definition</w:t>
      </w:r>
      <w:proofErr w:type="spellEnd"/>
      <w:r w:rsidRPr="00A253B9">
        <w:rPr>
          <w:color w:val="000000"/>
        </w:rPr>
        <w:t xml:space="preserve"> of </w:t>
      </w:r>
      <w:proofErr w:type="spellStart"/>
      <w:r w:rsidRPr="00A253B9">
        <w:rPr>
          <w:color w:val="000000"/>
        </w:rPr>
        <w:t>done</w:t>
      </w:r>
      <w:proofErr w:type="spellEnd"/>
      <w:r w:rsidRPr="00A253B9">
        <w:rPr>
          <w:color w:val="000000"/>
        </w:rPr>
        <w:t xml:space="preserve"> voor de te realiseren functionaliteiten (user</w:t>
      </w:r>
      <w:r>
        <w:rPr>
          <w:color w:val="000000"/>
        </w:rPr>
        <w:t xml:space="preserve"> </w:t>
      </w:r>
      <w:proofErr w:type="spellStart"/>
      <w:r w:rsidRPr="00A253B9">
        <w:rPr>
          <w:color w:val="000000"/>
        </w:rPr>
        <w:t>stories</w:t>
      </w:r>
      <w:proofErr w:type="spellEnd"/>
      <w:r w:rsidRPr="00A253B9">
        <w:rPr>
          <w:color w:val="000000"/>
        </w:rPr>
        <w:t>).</w:t>
      </w:r>
    </w:p>
    <w:p w14:paraId="5A0F4905" w14:textId="77777777" w:rsidR="00AD277B" w:rsidRPr="00A253B9" w:rsidRDefault="00AD277B" w:rsidP="00AD277B">
      <w:pPr>
        <w:pStyle w:val="Lijstalinea"/>
        <w:numPr>
          <w:ilvl w:val="0"/>
          <w:numId w:val="18"/>
        </w:numPr>
      </w:pPr>
      <w:r w:rsidRPr="00A253B9">
        <w:t>Stem met de betrokkenen het overzicht met de te realiseren functionaliteiten (user</w:t>
      </w:r>
      <w:r>
        <w:t xml:space="preserve"> </w:t>
      </w:r>
      <w:proofErr w:type="spellStart"/>
      <w:r w:rsidRPr="00A253B9">
        <w:t>stories</w:t>
      </w:r>
      <w:proofErr w:type="spellEnd"/>
      <w:r w:rsidRPr="00A253B9">
        <w:t xml:space="preserve">) met de </w:t>
      </w:r>
      <w:proofErr w:type="spellStart"/>
      <w:r w:rsidRPr="00A253B9">
        <w:t>definition</w:t>
      </w:r>
      <w:proofErr w:type="spellEnd"/>
      <w:r w:rsidRPr="00A253B9">
        <w:t xml:space="preserve"> of </w:t>
      </w:r>
      <w:proofErr w:type="spellStart"/>
      <w:r w:rsidRPr="00A253B9">
        <w:t>done</w:t>
      </w:r>
      <w:proofErr w:type="spellEnd"/>
      <w:r w:rsidRPr="00A253B9">
        <w:t xml:space="preserve"> af.</w:t>
      </w:r>
    </w:p>
    <w:p w14:paraId="17713C41" w14:textId="77777777" w:rsidR="00AD277B" w:rsidRPr="00A253B9" w:rsidRDefault="00AD277B" w:rsidP="00AD277B"/>
    <w:p w14:paraId="6E21519E" w14:textId="77777777" w:rsidR="00AD277B" w:rsidRPr="00A253B9" w:rsidRDefault="00AD277B" w:rsidP="00AD277B">
      <w:pPr>
        <w:pStyle w:val="Kop3"/>
      </w:pPr>
      <w:r w:rsidRPr="00A253B9">
        <w:t>Plannen</w:t>
      </w:r>
    </w:p>
    <w:p w14:paraId="0F450998" w14:textId="77777777" w:rsidR="00AD277B" w:rsidRPr="00A253B9" w:rsidRDefault="00AD277B" w:rsidP="00AD277B">
      <w:pPr>
        <w:numPr>
          <w:ilvl w:val="0"/>
          <w:numId w:val="19"/>
        </w:numPr>
      </w:pPr>
      <w:r w:rsidRPr="00A253B9">
        <w:t xml:space="preserve">Prioriteer in overleg de </w:t>
      </w:r>
      <w:r w:rsidRPr="00A253B9">
        <w:rPr>
          <w:color w:val="000000"/>
        </w:rPr>
        <w:t>functionaliteiten (user</w:t>
      </w:r>
      <w:r>
        <w:rPr>
          <w:color w:val="000000"/>
        </w:rPr>
        <w:t xml:space="preserve"> </w:t>
      </w:r>
      <w:proofErr w:type="spellStart"/>
      <w:r w:rsidRPr="00A253B9">
        <w:rPr>
          <w:color w:val="000000"/>
        </w:rPr>
        <w:t>stories</w:t>
      </w:r>
      <w:proofErr w:type="spellEnd"/>
      <w:r w:rsidRPr="00A253B9">
        <w:rPr>
          <w:color w:val="000000"/>
        </w:rPr>
        <w:t xml:space="preserve">) </w:t>
      </w:r>
      <w:r w:rsidRPr="00A253B9">
        <w:t xml:space="preserve">via de </w:t>
      </w:r>
      <w:proofErr w:type="spellStart"/>
      <w:r w:rsidRPr="00A253B9">
        <w:t>MoSCoW</w:t>
      </w:r>
      <w:proofErr w:type="spellEnd"/>
      <w:r w:rsidRPr="00A253B9">
        <w:t>- of andere methode.</w:t>
      </w:r>
    </w:p>
    <w:p w14:paraId="668DD4F9" w14:textId="77777777" w:rsidR="00AD277B" w:rsidRPr="00A253B9" w:rsidRDefault="00AD277B" w:rsidP="00AD277B">
      <w:pPr>
        <w:pStyle w:val="Lijstalinea"/>
        <w:numPr>
          <w:ilvl w:val="0"/>
          <w:numId w:val="19"/>
        </w:numPr>
      </w:pPr>
      <w:r w:rsidRPr="00A253B9">
        <w:t>Maak een planning</w:t>
      </w:r>
    </w:p>
    <w:p w14:paraId="6A303C9B" w14:textId="77777777" w:rsidR="00AD277B" w:rsidRPr="00A253B9" w:rsidRDefault="00AD277B" w:rsidP="00AD277B">
      <w:pPr>
        <w:pStyle w:val="Lijstalinea"/>
        <w:numPr>
          <w:ilvl w:val="0"/>
          <w:numId w:val="19"/>
        </w:numPr>
      </w:pPr>
      <w:r w:rsidRPr="00A253B9">
        <w:t>Stem de prioriteiten en de planning met de betrokkenen af.</w:t>
      </w:r>
    </w:p>
    <w:p w14:paraId="5791F294" w14:textId="77777777" w:rsidR="00AD277B" w:rsidRPr="00A253B9" w:rsidRDefault="00AD277B" w:rsidP="00AD277B"/>
    <w:p w14:paraId="151403AA" w14:textId="77777777" w:rsidR="00AD277B" w:rsidRPr="00A253B9" w:rsidRDefault="00AD277B" w:rsidP="00AD277B">
      <w:pPr>
        <w:pStyle w:val="Kop3"/>
      </w:pPr>
      <w:r w:rsidRPr="00A253B9">
        <w:t>Ontwerpen</w:t>
      </w:r>
    </w:p>
    <w:p w14:paraId="3BDD59D0" w14:textId="77777777" w:rsidR="00AD277B" w:rsidRDefault="00AD277B" w:rsidP="00AD277B">
      <w:pPr>
        <w:numPr>
          <w:ilvl w:val="0"/>
          <w:numId w:val="27"/>
        </w:numPr>
      </w:pPr>
      <w:r w:rsidRPr="00A253B9">
        <w:rPr>
          <w:color w:val="000000"/>
        </w:rPr>
        <w:t>Maak een ontwerp voor de te realiseren functionaliteiten dat a</w:t>
      </w:r>
      <w:r w:rsidRPr="00A253B9">
        <w:t xml:space="preserve">ansluit op de eisen en </w:t>
      </w:r>
      <w:r>
        <w:t xml:space="preserve">de </w:t>
      </w:r>
      <w:r w:rsidRPr="00A253B9">
        <w:t>wensen. Maak gebruik van minimaal één schematechniek om het ontwerp voor de gegevens (b</w:t>
      </w:r>
      <w:r>
        <w:t>ij</w:t>
      </w:r>
      <w:r w:rsidRPr="00A253B9">
        <w:t>v</w:t>
      </w:r>
      <w:r>
        <w:t>oorbeeld een</w:t>
      </w:r>
      <w:r w:rsidRPr="00A253B9">
        <w:t xml:space="preserve"> ERD, </w:t>
      </w:r>
      <w:r>
        <w:t xml:space="preserve">een </w:t>
      </w:r>
      <w:r w:rsidRPr="00A253B9">
        <w:t xml:space="preserve">klassendiagram, normaliseren), </w:t>
      </w:r>
      <w:r>
        <w:t xml:space="preserve">de </w:t>
      </w:r>
      <w:r w:rsidRPr="00A253B9">
        <w:t>gebruikersinterface (b</w:t>
      </w:r>
      <w:r>
        <w:t>ijvoorbeeld een</w:t>
      </w:r>
      <w:r w:rsidRPr="00A253B9">
        <w:t xml:space="preserve"> </w:t>
      </w:r>
      <w:proofErr w:type="spellStart"/>
      <w:r w:rsidRPr="00A253B9">
        <w:t>use</w:t>
      </w:r>
      <w:proofErr w:type="spellEnd"/>
      <w:r w:rsidRPr="00A253B9">
        <w:t xml:space="preserve"> casediagram, </w:t>
      </w:r>
      <w:proofErr w:type="spellStart"/>
      <w:r w:rsidRPr="00A253B9">
        <w:t>wireframes</w:t>
      </w:r>
      <w:proofErr w:type="spellEnd"/>
      <w:r w:rsidRPr="00A253B9">
        <w:t xml:space="preserve">, </w:t>
      </w:r>
      <w:proofErr w:type="spellStart"/>
      <w:r w:rsidRPr="00A253B9">
        <w:t>mock</w:t>
      </w:r>
      <w:proofErr w:type="spellEnd"/>
      <w:r w:rsidRPr="00A253B9">
        <w:t xml:space="preserve">-ups) en </w:t>
      </w:r>
      <w:r>
        <w:t xml:space="preserve">de </w:t>
      </w:r>
      <w:r w:rsidRPr="00A253B9">
        <w:t>programmalogica (b</w:t>
      </w:r>
      <w:r>
        <w:t>ij</w:t>
      </w:r>
      <w:r w:rsidRPr="00A253B9">
        <w:t>v</w:t>
      </w:r>
      <w:r>
        <w:t>oorbeeld een</w:t>
      </w:r>
      <w:r w:rsidRPr="00A253B9">
        <w:t xml:space="preserve"> activiteitendiagram</w:t>
      </w:r>
      <w:r>
        <w:t xml:space="preserve"> of een</w:t>
      </w:r>
      <w:r w:rsidRPr="00A253B9">
        <w:t xml:space="preserve"> flowchart) weer te geven.</w:t>
      </w:r>
    </w:p>
    <w:p w14:paraId="35CB5E39" w14:textId="77777777" w:rsidR="00AD277B" w:rsidRPr="00A253B9" w:rsidRDefault="00AD277B" w:rsidP="00AD277B">
      <w:pPr>
        <w:ind w:left="720"/>
      </w:pPr>
      <w:r w:rsidRPr="00A253B9">
        <w:t xml:space="preserve">Je ontwerp bevat dus minimaal drie schematechnieken. Je mag er meer gebruiken om je ontwerp te ondersteunen. Het gebruik van een </w:t>
      </w:r>
      <w:proofErr w:type="spellStart"/>
      <w:r w:rsidRPr="00A253B9">
        <w:t>framework</w:t>
      </w:r>
      <w:proofErr w:type="spellEnd"/>
      <w:r w:rsidRPr="00A253B9">
        <w:t xml:space="preserve"> is toegestaan.</w:t>
      </w:r>
    </w:p>
    <w:p w14:paraId="55EA8C7E" w14:textId="77777777" w:rsidR="00AD277B" w:rsidRPr="00A253B9" w:rsidRDefault="00AD277B" w:rsidP="00AD277B">
      <w:pPr>
        <w:numPr>
          <w:ilvl w:val="0"/>
          <w:numId w:val="27"/>
        </w:numPr>
      </w:pPr>
      <w:r w:rsidRPr="00A253B9">
        <w:t>Onderbouw je ontwerpkeuzes op haalbaarheid, privacy en security. Voldoet je ontwerp aan de eisen van de AVG en de OWASP top 10? Neem dit op in je ontwerp.</w:t>
      </w:r>
    </w:p>
    <w:p w14:paraId="221CAB2C" w14:textId="77777777" w:rsidR="00AD277B" w:rsidRPr="00A253B9" w:rsidRDefault="00AD277B" w:rsidP="00AD277B"/>
    <w:p w14:paraId="40DF71F4" w14:textId="77777777" w:rsidR="00AD277B" w:rsidRPr="00A253B9" w:rsidRDefault="00AD277B" w:rsidP="00AD277B">
      <w:pPr>
        <w:pStyle w:val="Kop3"/>
      </w:pPr>
      <w:r w:rsidRPr="00A253B9">
        <w:t>Bewaken voortgang</w:t>
      </w:r>
    </w:p>
    <w:p w14:paraId="5723759B" w14:textId="77777777" w:rsidR="00AD277B" w:rsidRDefault="00AD277B" w:rsidP="00AD277B">
      <w:pPr>
        <w:numPr>
          <w:ilvl w:val="0"/>
          <w:numId w:val="28"/>
        </w:numPr>
      </w:pPr>
      <w:r w:rsidRPr="00A253B9">
        <w:t>Bewaak de voortgang van het proces. Controleer of alles volgens planning gaat of dat bijsturing nodig is en leg dit vast.</w:t>
      </w:r>
    </w:p>
    <w:p w14:paraId="06639E98" w14:textId="77777777" w:rsidR="00AD277B" w:rsidRDefault="00AD277B" w:rsidP="00AD277B">
      <w:pPr>
        <w:numPr>
          <w:ilvl w:val="0"/>
          <w:numId w:val="28"/>
        </w:numPr>
      </w:pPr>
      <w:r w:rsidRPr="00A253B9">
        <w:t xml:space="preserve">Zorg </w:t>
      </w:r>
      <w:r>
        <w:t xml:space="preserve">ervoor </w:t>
      </w:r>
      <w:r w:rsidRPr="00A253B9">
        <w:t>dat de hoogste prioriteiten als eerste af zijn, richt je daarna op de bijzaken.</w:t>
      </w:r>
    </w:p>
    <w:p w14:paraId="36C7D42F" w14:textId="77777777" w:rsidR="00AD277B" w:rsidRPr="00A253B9" w:rsidRDefault="00AD277B" w:rsidP="00AD277B">
      <w:pPr>
        <w:numPr>
          <w:ilvl w:val="0"/>
          <w:numId w:val="28"/>
        </w:numPr>
      </w:pPr>
      <w:r w:rsidRPr="00A253B9">
        <w:lastRenderedPageBreak/>
        <w:t>Leg vast op welke momenten er wordt afgeweken van de planning, waarom er een afwijking is en wat de invloed is op de doorlooptijd.</w:t>
      </w:r>
    </w:p>
    <w:p w14:paraId="2B23D3EF" w14:textId="77777777" w:rsidR="00AD277B" w:rsidRPr="00A253B9" w:rsidRDefault="00AD277B" w:rsidP="00AD277B"/>
    <w:p w14:paraId="18864EE5" w14:textId="77777777" w:rsidR="00AD277B" w:rsidRPr="00A253B9" w:rsidRDefault="00AD277B" w:rsidP="00AD277B">
      <w:pPr>
        <w:pStyle w:val="Kop2"/>
      </w:pPr>
      <w:r w:rsidRPr="00A253B9">
        <w:t>Resultaat</w:t>
      </w:r>
    </w:p>
    <w:p w14:paraId="738D5D36" w14:textId="77777777" w:rsidR="00AD277B" w:rsidRPr="00A253B9" w:rsidRDefault="00AD277B" w:rsidP="00AD277B">
      <w:r w:rsidRPr="00A253B9">
        <w:t>Als resultaat van deze opdracht lever je de volgende producten</w:t>
      </w:r>
      <w:r>
        <w:t xml:space="preserve"> </w:t>
      </w:r>
      <w:r w:rsidRPr="00A253B9">
        <w:t>en/of diensten op.</w:t>
      </w:r>
    </w:p>
    <w:p w14:paraId="113DDF66" w14:textId="26AC27C3" w:rsidR="00AD277B" w:rsidRPr="00D378A1" w:rsidRDefault="00D378A1" w:rsidP="00AE7979">
      <w:pPr>
        <w:pStyle w:val="Lijstalinea"/>
        <w:numPr>
          <w:ilvl w:val="0"/>
          <w:numId w:val="29"/>
        </w:numPr>
      </w:pPr>
      <w:r w:rsidRPr="00AD277B">
        <w:rPr>
          <w:rFonts w:eastAsia="Calibri" w:cs="Calibri"/>
          <w:lang w:eastAsia="nl-NL"/>
        </w:rPr>
        <w:t>Een document met eisen en wensen en (technische) uitgangspunten</w:t>
      </w:r>
    </w:p>
    <w:p w14:paraId="463F3753" w14:textId="101841D2" w:rsidR="00D378A1" w:rsidRPr="00D378A1" w:rsidRDefault="00D378A1" w:rsidP="00AE7979">
      <w:pPr>
        <w:pStyle w:val="Lijstalinea"/>
        <w:numPr>
          <w:ilvl w:val="0"/>
          <w:numId w:val="29"/>
        </w:numPr>
      </w:pPr>
      <w:r w:rsidRPr="00AD277B">
        <w:rPr>
          <w:rFonts w:eastAsia="Calibri" w:cs="Calibri"/>
          <w:lang w:eastAsia="nl-NL"/>
        </w:rPr>
        <w:t xml:space="preserve">Een overzicht met de te realiseren functionaliteiten (user </w:t>
      </w:r>
      <w:proofErr w:type="spellStart"/>
      <w:r w:rsidRPr="00AD277B">
        <w:rPr>
          <w:rFonts w:eastAsia="Calibri" w:cs="Calibri"/>
          <w:lang w:eastAsia="nl-NL"/>
        </w:rPr>
        <w:t>stories</w:t>
      </w:r>
      <w:proofErr w:type="spellEnd"/>
      <w:r w:rsidRPr="00AD277B">
        <w:rPr>
          <w:rFonts w:eastAsia="Calibri" w:cs="Calibri"/>
          <w:lang w:eastAsia="nl-NL"/>
        </w:rPr>
        <w:t xml:space="preserve">) voorzien van prioriteit en </w:t>
      </w:r>
      <w:proofErr w:type="spellStart"/>
      <w:r w:rsidRPr="00AD277B">
        <w:rPr>
          <w:rFonts w:eastAsia="Calibri" w:cs="Calibri"/>
          <w:lang w:eastAsia="nl-NL"/>
        </w:rPr>
        <w:t>definition</w:t>
      </w:r>
      <w:proofErr w:type="spellEnd"/>
      <w:r w:rsidRPr="00AD277B">
        <w:rPr>
          <w:rFonts w:eastAsia="Calibri" w:cs="Calibri"/>
          <w:lang w:eastAsia="nl-NL"/>
        </w:rPr>
        <w:t xml:space="preserve"> of </w:t>
      </w:r>
      <w:proofErr w:type="spellStart"/>
      <w:r w:rsidRPr="00AD277B">
        <w:rPr>
          <w:rFonts w:eastAsia="Calibri" w:cs="Calibri"/>
          <w:lang w:eastAsia="nl-NL"/>
        </w:rPr>
        <w:t>done</w:t>
      </w:r>
      <w:proofErr w:type="spellEnd"/>
    </w:p>
    <w:p w14:paraId="15321B43" w14:textId="2190BA37" w:rsidR="00D378A1" w:rsidRPr="00D378A1" w:rsidRDefault="00D378A1" w:rsidP="00AE7979">
      <w:pPr>
        <w:pStyle w:val="Lijstalinea"/>
        <w:numPr>
          <w:ilvl w:val="0"/>
          <w:numId w:val="29"/>
        </w:numPr>
      </w:pPr>
      <w:r w:rsidRPr="00AD277B">
        <w:rPr>
          <w:rFonts w:eastAsia="Calibri" w:cs="Calibri"/>
          <w:lang w:eastAsia="nl-NL"/>
        </w:rPr>
        <w:t xml:space="preserve">Een planning of </w:t>
      </w:r>
      <w:proofErr w:type="spellStart"/>
      <w:r w:rsidRPr="00AD277B">
        <w:rPr>
          <w:rFonts w:eastAsia="Calibri" w:cs="Calibri"/>
          <w:lang w:eastAsia="nl-NL"/>
        </w:rPr>
        <w:t>backlog</w:t>
      </w:r>
      <w:proofErr w:type="spellEnd"/>
    </w:p>
    <w:p w14:paraId="6E63DF87" w14:textId="36F4E0C1" w:rsidR="00D378A1" w:rsidRDefault="00D378A1" w:rsidP="00AE7979">
      <w:pPr>
        <w:pStyle w:val="Lijstalinea"/>
        <w:numPr>
          <w:ilvl w:val="0"/>
          <w:numId w:val="29"/>
        </w:numPr>
      </w:pPr>
      <w:r>
        <w:t xml:space="preserve">Een ontwerp dat aansluit op de eisen en de wensen en beslissingen of onderbouwingen </w:t>
      </w:r>
      <w:r w:rsidR="00B178BB">
        <w:t>bevat met betrekking tot ethiek, privacy en security</w:t>
      </w:r>
    </w:p>
    <w:p w14:paraId="3AE12317" w14:textId="0120D3E3" w:rsidR="00B178BB" w:rsidRPr="00D378A1" w:rsidRDefault="00B178BB" w:rsidP="00AE7979">
      <w:pPr>
        <w:pStyle w:val="Lijstalinea"/>
        <w:numPr>
          <w:ilvl w:val="0"/>
          <w:numId w:val="29"/>
        </w:numPr>
      </w:pPr>
      <w:r w:rsidRPr="00AD277B">
        <w:rPr>
          <w:rFonts w:eastAsia="Calibri" w:cs="Calibri"/>
          <w:lang w:eastAsia="nl-NL"/>
        </w:rPr>
        <w:t>Een evaluatieverslag met de voortgang</w:t>
      </w:r>
    </w:p>
    <w:p w14:paraId="505BA53F" w14:textId="77777777" w:rsidR="00D378A1" w:rsidRDefault="00D378A1" w:rsidP="00D378A1"/>
    <w:tbl>
      <w:tblPr>
        <w:tblStyle w:val="SPLVeldnamendonkerpaars-1ekolomentotaalrijgroen"/>
        <w:tblW w:w="5000" w:type="pct"/>
        <w:tblLook w:val="04A0" w:firstRow="1" w:lastRow="0" w:firstColumn="1" w:lastColumn="0" w:noHBand="0" w:noVBand="1"/>
      </w:tblPr>
      <w:tblGrid>
        <w:gridCol w:w="9062"/>
      </w:tblGrid>
      <w:tr w:rsidR="00DF1C53" w:rsidRPr="00730F2F" w14:paraId="44BCDB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AAFC8F2" w14:textId="77777777" w:rsidR="00DF1C53" w:rsidRPr="00671BD3" w:rsidRDefault="00DF1C53">
            <w:pPr>
              <w:jc w:val="center"/>
              <w:rPr>
                <w:b/>
                <w:color w:val="FFFFFF" w:themeColor="background1"/>
              </w:rPr>
            </w:pPr>
            <w:r w:rsidRPr="00671BD3">
              <w:rPr>
                <w:b/>
                <w:color w:val="FFFFFF" w:themeColor="background1"/>
              </w:rPr>
              <w:t>Aanvullende afspraken</w:t>
            </w:r>
          </w:p>
        </w:tc>
      </w:tr>
      <w:tr w:rsidR="00DF1C53" w:rsidRPr="00730F2F" w14:paraId="405DA543" w14:textId="77777777">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95E43D9" w14:textId="38291C4F" w:rsidR="00DF1C53" w:rsidRPr="00405743" w:rsidRDefault="006E2E2A" w:rsidP="006E2E2A">
            <w:pPr>
              <w:rPr>
                <w:rFonts w:asciiTheme="majorHAnsi" w:hAnsiTheme="majorHAnsi" w:cstheme="majorHAnsi"/>
                <w:i/>
              </w:rPr>
            </w:pPr>
            <w:r w:rsidRPr="006E2E2A">
              <w:rPr>
                <w:rFonts w:eastAsia="Calibri" w:cs="Calibri"/>
                <w:lang w:eastAsia="nl-NL"/>
              </w:rPr>
              <w:t xml:space="preserve"> </w:t>
            </w:r>
          </w:p>
        </w:tc>
      </w:tr>
      <w:tr w:rsidR="00DF1C53" w:rsidRPr="00730F2F" w14:paraId="1F9F96D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399D57A" w14:textId="77777777" w:rsidR="00DF1C53" w:rsidRPr="00DF1C53" w:rsidRDefault="00DF1C53">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DF1C53" w:rsidRPr="00730F2F" w14:paraId="7CF438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86B8B8E" w14:textId="0062997C" w:rsidR="00DF1C53" w:rsidRPr="006E2E2A" w:rsidRDefault="00DF1C53">
            <w:pPr>
              <w:rPr>
                <w:rFonts w:asciiTheme="majorHAnsi" w:hAnsiTheme="majorHAnsi" w:cstheme="majorHAnsi"/>
              </w:rPr>
            </w:pPr>
          </w:p>
          <w:p w14:paraId="60D5964F" w14:textId="77777777" w:rsidR="00DF1C53" w:rsidRPr="00730F2F" w:rsidRDefault="00DF1C53"/>
        </w:tc>
      </w:tr>
    </w:tbl>
    <w:p w14:paraId="4EF2AA2F" w14:textId="77777777" w:rsidR="00B178BB" w:rsidRDefault="00B178BB" w:rsidP="00D378A1"/>
    <w:p w14:paraId="331D4F6A" w14:textId="77777777" w:rsidR="00D378A1" w:rsidRPr="00A253B9" w:rsidRDefault="00D378A1" w:rsidP="00D378A1"/>
    <w:p w14:paraId="67F14FB7" w14:textId="77777777" w:rsidR="00405743" w:rsidRDefault="00405743">
      <w:pPr>
        <w:rPr>
          <w:b/>
          <w:color w:val="56355B"/>
          <w:sz w:val="32"/>
          <w:szCs w:val="32"/>
        </w:rPr>
      </w:pPr>
      <w:bookmarkStart w:id="4" w:name="_Toc121392516"/>
      <w:r>
        <w:br w:type="page"/>
      </w:r>
    </w:p>
    <w:p w14:paraId="27D1CD84" w14:textId="55BC53C8" w:rsidR="00AD277B" w:rsidRPr="00A253B9" w:rsidRDefault="00AD277B" w:rsidP="00240A36">
      <w:pPr>
        <w:pStyle w:val="Kop2"/>
      </w:pPr>
      <w:r w:rsidRPr="00A253B9">
        <w:lastRenderedPageBreak/>
        <w:t>Opdracht 2: Realiseren</w:t>
      </w:r>
      <w:bookmarkEnd w:id="4"/>
    </w:p>
    <w:p w14:paraId="36C60045" w14:textId="77777777" w:rsidR="00AD277B" w:rsidRPr="00A253B9" w:rsidRDefault="00AD277B" w:rsidP="00AD277B">
      <w:r w:rsidRPr="00A253B9">
        <w:t>Je gaat in deze opdracht een (deel van een) applicatie ontwikkelen. Je werkt als een projectmedewerker in een projectteam.</w:t>
      </w:r>
    </w:p>
    <w:p w14:paraId="65051D33" w14:textId="77777777" w:rsidR="00AD277B" w:rsidRPr="00A253B9" w:rsidRDefault="00AD277B" w:rsidP="00AD277B"/>
    <w:p w14:paraId="103E07F8" w14:textId="77777777" w:rsidR="00AD277B" w:rsidRPr="00A253B9" w:rsidRDefault="00AD277B" w:rsidP="00AD277B">
      <w:pPr>
        <w:pStyle w:val="Kop3"/>
      </w:pPr>
      <w:r w:rsidRPr="00A253B9">
        <w:t>Realiseren</w:t>
      </w:r>
    </w:p>
    <w:p w14:paraId="36C471C9" w14:textId="77777777" w:rsidR="00AD277B" w:rsidRPr="00A253B9" w:rsidRDefault="00AD277B" w:rsidP="00AD277B">
      <w:pPr>
        <w:pStyle w:val="Lijstalinea"/>
        <w:numPr>
          <w:ilvl w:val="0"/>
          <w:numId w:val="21"/>
        </w:numPr>
      </w:pPr>
      <w:r w:rsidRPr="00A253B9">
        <w:t xml:space="preserve">Realiseer de functionaliteiten (user </w:t>
      </w:r>
      <w:proofErr w:type="spellStart"/>
      <w:r w:rsidRPr="00A253B9">
        <w:t>stories</w:t>
      </w:r>
      <w:proofErr w:type="spellEnd"/>
      <w:r w:rsidRPr="00A253B9">
        <w:t>) die aan jou zijn toegewezen.</w:t>
      </w:r>
    </w:p>
    <w:p w14:paraId="294E0ACE" w14:textId="77777777" w:rsidR="00AD277B" w:rsidRPr="00A253B9" w:rsidRDefault="00AD277B" w:rsidP="00AD277B">
      <w:pPr>
        <w:pStyle w:val="Lijstalinea"/>
        <w:numPr>
          <w:ilvl w:val="0"/>
          <w:numId w:val="21"/>
        </w:numPr>
      </w:pPr>
      <w:r w:rsidRPr="00A253B9">
        <w:t>Stel hierbij, passend bij de opdracht, de volgende documenten op of voer, indien mogelijk, de volgende activiteiten uit.</w:t>
      </w:r>
    </w:p>
    <w:p w14:paraId="3201520F" w14:textId="77777777" w:rsidR="00AD277B" w:rsidRPr="00A253B9" w:rsidRDefault="00AD277B" w:rsidP="00AD277B">
      <w:pPr>
        <w:pStyle w:val="Lijstalinea"/>
        <w:numPr>
          <w:ilvl w:val="1"/>
          <w:numId w:val="21"/>
        </w:numPr>
      </w:pPr>
      <w:r w:rsidRPr="00A253B9">
        <w:t>Programmeren</w:t>
      </w:r>
    </w:p>
    <w:p w14:paraId="77B5DF64" w14:textId="77777777" w:rsidR="00AD277B" w:rsidRPr="00A253B9" w:rsidRDefault="00AD277B" w:rsidP="00AD277B">
      <w:pPr>
        <w:pStyle w:val="Lijstalinea"/>
        <w:numPr>
          <w:ilvl w:val="1"/>
          <w:numId w:val="21"/>
        </w:numPr>
      </w:pPr>
      <w:r w:rsidRPr="00A253B9">
        <w:t>(Unit)testen</w:t>
      </w:r>
    </w:p>
    <w:p w14:paraId="1747E648" w14:textId="77777777" w:rsidR="00AD277B" w:rsidRPr="00A253B9" w:rsidRDefault="00AD277B" w:rsidP="00AD277B">
      <w:pPr>
        <w:pStyle w:val="Lijstalinea"/>
        <w:numPr>
          <w:ilvl w:val="1"/>
          <w:numId w:val="21"/>
        </w:numPr>
      </w:pPr>
      <w:r w:rsidRPr="00A253B9">
        <w:t>Versiebeheer bijhouden</w:t>
      </w:r>
    </w:p>
    <w:p w14:paraId="3C5A21D0" w14:textId="77777777" w:rsidR="00AD277B" w:rsidRPr="00A253B9" w:rsidRDefault="00AD277B" w:rsidP="00AD277B">
      <w:pPr>
        <w:pStyle w:val="Lijstalinea"/>
        <w:numPr>
          <w:ilvl w:val="1"/>
          <w:numId w:val="21"/>
        </w:numPr>
      </w:pPr>
      <w:r w:rsidRPr="00A253B9">
        <w:t>Documenteren (in de code of apart)</w:t>
      </w:r>
    </w:p>
    <w:p w14:paraId="68CFF13E" w14:textId="77777777" w:rsidR="00AD277B" w:rsidRPr="00A253B9" w:rsidRDefault="00AD277B" w:rsidP="00AD277B">
      <w:pPr>
        <w:pStyle w:val="Lijstalinea"/>
        <w:numPr>
          <w:ilvl w:val="1"/>
          <w:numId w:val="21"/>
        </w:numPr>
      </w:pPr>
      <w:r w:rsidRPr="00A253B9">
        <w:t>Een database inrichten/aanpassen/aanvullen</w:t>
      </w:r>
    </w:p>
    <w:p w14:paraId="0C66B8B5" w14:textId="77777777" w:rsidR="00AD277B" w:rsidRPr="00A253B9" w:rsidRDefault="00AD277B" w:rsidP="00AD277B">
      <w:pPr>
        <w:pStyle w:val="Lijstalinea"/>
        <w:numPr>
          <w:ilvl w:val="1"/>
          <w:numId w:val="21"/>
        </w:numPr>
      </w:pPr>
      <w:r w:rsidRPr="00A253B9">
        <w:t>Overleggen met betrokkenen (</w:t>
      </w:r>
      <w:r>
        <w:t>bijvoorbeeld</w:t>
      </w:r>
      <w:r w:rsidRPr="00A253B9">
        <w:t xml:space="preserve"> team, klant of andere disciplines)</w:t>
      </w:r>
    </w:p>
    <w:p w14:paraId="5BC8C1C8" w14:textId="77777777" w:rsidR="00AD277B" w:rsidRPr="00A253B9" w:rsidRDefault="00AD277B" w:rsidP="00AD277B">
      <w:pPr>
        <w:pStyle w:val="Lijstalinea"/>
        <w:numPr>
          <w:ilvl w:val="1"/>
          <w:numId w:val="21"/>
        </w:numPr>
      </w:pPr>
      <w:r w:rsidRPr="00A253B9">
        <w:t>Code reviewen</w:t>
      </w:r>
    </w:p>
    <w:p w14:paraId="3FBF012E" w14:textId="29BF3641" w:rsidR="00AD277B" w:rsidRPr="00A253B9" w:rsidRDefault="00AD277B" w:rsidP="00AD277B">
      <w:pPr>
        <w:pStyle w:val="Lijstalinea"/>
        <w:numPr>
          <w:ilvl w:val="1"/>
          <w:numId w:val="21"/>
        </w:numPr>
      </w:pPr>
      <w:r w:rsidRPr="00A253B9">
        <w:t xml:space="preserve">Een planning bijhouden en afstemmen met </w:t>
      </w:r>
      <w:r w:rsidR="00CC1C39">
        <w:t xml:space="preserve">betrokkenen </w:t>
      </w:r>
    </w:p>
    <w:p w14:paraId="1D9D0E4A" w14:textId="77777777" w:rsidR="00AD277B" w:rsidRPr="00A253B9" w:rsidRDefault="00AD277B" w:rsidP="00AD277B"/>
    <w:p w14:paraId="2D39F8C9" w14:textId="77777777" w:rsidR="00AD277B" w:rsidRPr="00A253B9" w:rsidRDefault="00AD277B" w:rsidP="00AD277B">
      <w:pPr>
        <w:pStyle w:val="Kop2"/>
      </w:pPr>
      <w:r w:rsidRPr="00A253B9">
        <w:t>Resultaat</w:t>
      </w:r>
    </w:p>
    <w:p w14:paraId="240A10EF" w14:textId="77777777" w:rsidR="00AD277B" w:rsidRPr="00A253B9" w:rsidRDefault="00AD277B" w:rsidP="00AD277B">
      <w:r w:rsidRPr="00A253B9">
        <w:t>Als resultaat van deze opdracht lever je de volgende producten</w:t>
      </w:r>
      <w:r>
        <w:t xml:space="preserve"> </w:t>
      </w:r>
      <w:r w:rsidRPr="00A253B9">
        <w:t>en/of diensten op.</w:t>
      </w:r>
    </w:p>
    <w:p w14:paraId="31387977" w14:textId="6AE61627" w:rsidR="00AD277B" w:rsidRPr="006E2E2A" w:rsidRDefault="006E2E2A" w:rsidP="006E2E2A">
      <w:pPr>
        <w:pStyle w:val="Lijstalinea"/>
        <w:numPr>
          <w:ilvl w:val="0"/>
          <w:numId w:val="30"/>
        </w:numPr>
      </w:pPr>
      <w:r w:rsidRPr="00AD277B">
        <w:rPr>
          <w:rFonts w:eastAsia="Calibri" w:cs="Calibri"/>
          <w:lang w:eastAsia="nl-NL"/>
        </w:rPr>
        <w:t xml:space="preserve">Een lijst van de aan jou toegewezen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77E39F43" w14:textId="3405A770" w:rsidR="006E2E2A" w:rsidRPr="006E2E2A" w:rsidRDefault="006E2E2A" w:rsidP="006E2E2A">
      <w:pPr>
        <w:pStyle w:val="Lijstalinea"/>
        <w:numPr>
          <w:ilvl w:val="0"/>
          <w:numId w:val="30"/>
        </w:numPr>
      </w:pPr>
      <w:r w:rsidRPr="00AD277B">
        <w:rPr>
          <w:rFonts w:eastAsia="Calibri" w:cs="Calibri"/>
          <w:lang w:eastAsia="nl-NL"/>
        </w:rPr>
        <w:t xml:space="preserve">De gerealiseerde toegewezen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1558A2E8" w14:textId="046E6791" w:rsidR="006E2E2A" w:rsidRPr="00A253B9" w:rsidRDefault="006E2E2A" w:rsidP="006E2E2A">
      <w:pPr>
        <w:pStyle w:val="Lijstalinea"/>
        <w:numPr>
          <w:ilvl w:val="0"/>
          <w:numId w:val="30"/>
        </w:numPr>
      </w:pPr>
      <w:r w:rsidRPr="00AD277B">
        <w:rPr>
          <w:rFonts w:eastAsia="Calibri" w:cs="Calibri"/>
          <w:lang w:eastAsia="nl-NL"/>
        </w:rPr>
        <w:t xml:space="preserve">In een versiebeheersysteem vastgelegde versies van de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7CB533CB"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26B7493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E90DE91" w14:textId="77777777" w:rsidR="00405743" w:rsidRPr="00671BD3" w:rsidRDefault="00405743">
            <w:pPr>
              <w:jc w:val="center"/>
              <w:rPr>
                <w:b/>
                <w:color w:val="FFFFFF" w:themeColor="background1"/>
              </w:rPr>
            </w:pPr>
            <w:r w:rsidRPr="00671BD3">
              <w:rPr>
                <w:b/>
                <w:color w:val="FFFFFF" w:themeColor="background1"/>
              </w:rPr>
              <w:t>Aanvullende afspraken</w:t>
            </w:r>
          </w:p>
        </w:tc>
      </w:tr>
      <w:tr w:rsidR="00405743" w:rsidRPr="00730F2F" w14:paraId="2C4A0516" w14:textId="77777777">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0801247" w14:textId="77777777" w:rsidR="00405743" w:rsidRPr="00405743" w:rsidRDefault="00405743">
            <w:pPr>
              <w:rPr>
                <w:rFonts w:asciiTheme="majorHAnsi" w:hAnsiTheme="majorHAnsi" w:cstheme="majorHAnsi"/>
                <w:i/>
              </w:rPr>
            </w:pPr>
            <w:r w:rsidRPr="006E2E2A">
              <w:rPr>
                <w:rFonts w:eastAsia="Calibri" w:cs="Calibri"/>
                <w:lang w:eastAsia="nl-NL"/>
              </w:rPr>
              <w:t xml:space="preserve"> </w:t>
            </w:r>
          </w:p>
        </w:tc>
      </w:tr>
      <w:tr w:rsidR="00405743" w:rsidRPr="00730F2F" w14:paraId="7A1B14C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EB1E7EC" w14:textId="77777777" w:rsidR="00405743" w:rsidRPr="00DF1C53" w:rsidRDefault="00405743">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700CDA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BF94ADE" w14:textId="130B4794" w:rsidR="00405743" w:rsidRPr="006E2E2A" w:rsidRDefault="00405743">
            <w:pPr>
              <w:rPr>
                <w:rFonts w:asciiTheme="majorHAnsi" w:hAnsiTheme="majorHAnsi" w:cstheme="majorHAnsi"/>
              </w:rPr>
            </w:pPr>
          </w:p>
          <w:p w14:paraId="25BA1D90" w14:textId="77777777" w:rsidR="00405743" w:rsidRPr="00730F2F" w:rsidRDefault="00405743"/>
        </w:tc>
      </w:tr>
    </w:tbl>
    <w:p w14:paraId="7FC3618B" w14:textId="6767304F" w:rsidR="00AD277B" w:rsidRPr="00A253B9" w:rsidRDefault="00AD277B" w:rsidP="00AD277B">
      <w:r w:rsidRPr="00A253B9">
        <w:br w:type="page"/>
      </w:r>
    </w:p>
    <w:p w14:paraId="05820A6F" w14:textId="27911503" w:rsidR="00AD277B" w:rsidRPr="00A253B9" w:rsidRDefault="00AD277B" w:rsidP="00240A36">
      <w:pPr>
        <w:pStyle w:val="Kop2"/>
      </w:pPr>
      <w:bookmarkStart w:id="5" w:name="_Toc121392517"/>
      <w:r w:rsidRPr="00A253B9">
        <w:lastRenderedPageBreak/>
        <w:t>Opdracht 3: Testen</w:t>
      </w:r>
      <w:bookmarkEnd w:id="5"/>
    </w:p>
    <w:p w14:paraId="68D6FE64" w14:textId="77777777" w:rsidR="00AD277B" w:rsidRPr="00A253B9" w:rsidRDefault="00AD277B" w:rsidP="00AD277B">
      <w:r w:rsidRPr="00A253B9">
        <w:t>Je gaat in deze opdracht een (deel van een) applicatie testen. Dit kan een bestaande of zelfontwikkelde applicatie zijn.</w:t>
      </w:r>
    </w:p>
    <w:p w14:paraId="1AEA39C4" w14:textId="77777777" w:rsidR="00AD277B" w:rsidRPr="00A253B9" w:rsidRDefault="00AD277B" w:rsidP="00AD277B"/>
    <w:p w14:paraId="26B6DC36" w14:textId="77777777" w:rsidR="00AD277B" w:rsidRPr="00A253B9" w:rsidRDefault="00AD277B" w:rsidP="00AD277B">
      <w:pPr>
        <w:pStyle w:val="Kop3"/>
      </w:pPr>
      <w:r w:rsidRPr="00A253B9">
        <w:t>Testen</w:t>
      </w:r>
    </w:p>
    <w:p w14:paraId="502ACC72" w14:textId="77777777" w:rsidR="00AD277B" w:rsidRPr="00A253B9" w:rsidRDefault="00AD277B" w:rsidP="00AD277B">
      <w:pPr>
        <w:pStyle w:val="Lijstalinea"/>
        <w:numPr>
          <w:ilvl w:val="0"/>
          <w:numId w:val="22"/>
        </w:numPr>
      </w:pPr>
      <w:r w:rsidRPr="00A253B9">
        <w:t xml:space="preserve">Stel een testplan met testcases op voor </w:t>
      </w:r>
      <w:r>
        <w:t xml:space="preserve">de </w:t>
      </w:r>
      <w:r w:rsidRPr="00A253B9">
        <w:t xml:space="preserve">aan jou toegekende functionaliteiten (user </w:t>
      </w:r>
      <w:proofErr w:type="spellStart"/>
      <w:r w:rsidRPr="00A253B9">
        <w:t>stories</w:t>
      </w:r>
      <w:proofErr w:type="spellEnd"/>
      <w:r w:rsidRPr="00A253B9">
        <w:t>).</w:t>
      </w:r>
    </w:p>
    <w:p w14:paraId="14F22089" w14:textId="77777777" w:rsidR="00AD277B" w:rsidRPr="00A253B9" w:rsidRDefault="00AD277B" w:rsidP="00AD277B">
      <w:pPr>
        <w:pStyle w:val="Lijstalinea"/>
        <w:numPr>
          <w:ilvl w:val="0"/>
          <w:numId w:val="22"/>
        </w:numPr>
      </w:pPr>
      <w:r w:rsidRPr="00A253B9">
        <w:t>Voer je testplan uit en leg de uitkomsten en conclusies van de uitgevoerde test vast in een testrapport.</w:t>
      </w:r>
    </w:p>
    <w:p w14:paraId="27D6E98F" w14:textId="77777777" w:rsidR="00AD277B" w:rsidRPr="00A253B9" w:rsidRDefault="00AD277B" w:rsidP="00AD277B"/>
    <w:p w14:paraId="7ACAD8DB" w14:textId="77777777" w:rsidR="00AD277B" w:rsidRPr="00A253B9" w:rsidRDefault="00AD277B" w:rsidP="00AD277B">
      <w:pPr>
        <w:pStyle w:val="Kop2"/>
      </w:pPr>
      <w:r w:rsidRPr="00A253B9">
        <w:t>Resultaat</w:t>
      </w:r>
    </w:p>
    <w:p w14:paraId="52EE3574" w14:textId="77777777" w:rsidR="00AD277B" w:rsidRPr="00A253B9" w:rsidRDefault="00AD277B" w:rsidP="00AD277B">
      <w:r w:rsidRPr="00A253B9">
        <w:t>Als resultaat van deze opdracht lever je de volgende producten</w:t>
      </w:r>
      <w:r>
        <w:t xml:space="preserve"> </w:t>
      </w:r>
      <w:r w:rsidRPr="00A253B9">
        <w:t>en/of diensten op.</w:t>
      </w:r>
    </w:p>
    <w:p w14:paraId="03E7679F" w14:textId="77777777" w:rsidR="00405743" w:rsidRPr="00AD277B" w:rsidRDefault="00405743" w:rsidP="00405743">
      <w:pPr>
        <w:pStyle w:val="Lijstalinea"/>
        <w:numPr>
          <w:ilvl w:val="0"/>
          <w:numId w:val="31"/>
        </w:numPr>
      </w:pPr>
      <w:r w:rsidRPr="00AD277B">
        <w:t xml:space="preserve">Een lijst met functionaliteiten (user </w:t>
      </w:r>
      <w:proofErr w:type="spellStart"/>
      <w:r w:rsidRPr="00AD277B">
        <w:t>stories</w:t>
      </w:r>
      <w:proofErr w:type="spellEnd"/>
      <w:r w:rsidRPr="00AD277B">
        <w:t>) die jij hebt getest.</w:t>
      </w:r>
    </w:p>
    <w:p w14:paraId="4F08E6B6" w14:textId="3486FDFB" w:rsidR="00405743" w:rsidRPr="00AD277B" w:rsidRDefault="00405743" w:rsidP="00405743">
      <w:pPr>
        <w:pStyle w:val="Lijstalinea"/>
        <w:numPr>
          <w:ilvl w:val="0"/>
          <w:numId w:val="31"/>
        </w:numPr>
      </w:pPr>
      <w:r w:rsidRPr="00AD277B">
        <w:t>Een testplan inclusief testscenario</w:t>
      </w:r>
      <w:r w:rsidR="006F50B2">
        <w:t>’</w:t>
      </w:r>
      <w:r w:rsidRPr="00AD277B">
        <w:t>s en testdata</w:t>
      </w:r>
    </w:p>
    <w:p w14:paraId="17859290" w14:textId="04DD0134" w:rsidR="00AD277B" w:rsidRPr="00A253B9" w:rsidRDefault="00405743" w:rsidP="00405743">
      <w:pPr>
        <w:pStyle w:val="Lijstalinea"/>
        <w:numPr>
          <w:ilvl w:val="0"/>
          <w:numId w:val="31"/>
        </w:numPr>
      </w:pPr>
      <w:r w:rsidRPr="00AD277B">
        <w:rPr>
          <w:rFonts w:eastAsia="Calibri" w:cs="Calibri"/>
          <w:lang w:eastAsia="nl-NL"/>
        </w:rPr>
        <w:t>Een testrapport met de resultaten en conclusies van de uitgevoerde tests</w:t>
      </w:r>
    </w:p>
    <w:p w14:paraId="70D12935"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1FB409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326B9D6" w14:textId="77777777" w:rsidR="00405743" w:rsidRPr="00671BD3" w:rsidRDefault="00405743">
            <w:pPr>
              <w:jc w:val="center"/>
              <w:rPr>
                <w:b/>
                <w:color w:val="FFFFFF" w:themeColor="background1"/>
              </w:rPr>
            </w:pPr>
            <w:r w:rsidRPr="00671BD3">
              <w:rPr>
                <w:b/>
                <w:color w:val="FFFFFF" w:themeColor="background1"/>
              </w:rPr>
              <w:t>Aanvullende afspraken</w:t>
            </w:r>
          </w:p>
        </w:tc>
      </w:tr>
      <w:tr w:rsidR="00405743" w:rsidRPr="00730F2F" w14:paraId="1E509052" w14:textId="77777777">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8E32D60" w14:textId="77777777" w:rsidR="00405743" w:rsidRPr="00405743" w:rsidRDefault="00405743">
            <w:pPr>
              <w:rPr>
                <w:rFonts w:asciiTheme="majorHAnsi" w:hAnsiTheme="majorHAnsi" w:cstheme="majorHAnsi"/>
                <w:i/>
              </w:rPr>
            </w:pPr>
            <w:r w:rsidRPr="006E2E2A">
              <w:rPr>
                <w:rFonts w:eastAsia="Calibri" w:cs="Calibri"/>
                <w:lang w:eastAsia="nl-NL"/>
              </w:rPr>
              <w:t xml:space="preserve"> </w:t>
            </w:r>
          </w:p>
        </w:tc>
      </w:tr>
      <w:tr w:rsidR="00405743" w:rsidRPr="00730F2F" w14:paraId="645D6C6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13BD6878" w14:textId="77777777" w:rsidR="00405743" w:rsidRPr="00DF1C53" w:rsidRDefault="00405743">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788822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F159193" w14:textId="77777777" w:rsidR="00405743" w:rsidRPr="006E2E2A" w:rsidRDefault="00405743">
            <w:pPr>
              <w:rPr>
                <w:rFonts w:asciiTheme="majorHAnsi" w:hAnsiTheme="majorHAnsi" w:cstheme="majorHAnsi"/>
              </w:rPr>
            </w:pPr>
          </w:p>
          <w:p w14:paraId="297E9789" w14:textId="77777777" w:rsidR="00405743" w:rsidRPr="00730F2F" w:rsidRDefault="00405743"/>
        </w:tc>
      </w:tr>
    </w:tbl>
    <w:p w14:paraId="51DDA73D" w14:textId="7A001922" w:rsidR="00AD277B" w:rsidRPr="00A253B9" w:rsidRDefault="00AD277B" w:rsidP="00AD277B">
      <w:r w:rsidRPr="00A253B9">
        <w:br w:type="page"/>
      </w:r>
    </w:p>
    <w:p w14:paraId="3F65B117" w14:textId="3BC10E4C" w:rsidR="00AD277B" w:rsidRPr="00A253B9" w:rsidRDefault="00AD277B" w:rsidP="00240A36">
      <w:pPr>
        <w:pStyle w:val="Kop2"/>
      </w:pPr>
      <w:bookmarkStart w:id="6" w:name="_Toc121392518"/>
      <w:r w:rsidRPr="00A253B9">
        <w:lastRenderedPageBreak/>
        <w:t>Opdracht 4: Verbetervoorstellen</w:t>
      </w:r>
      <w:bookmarkEnd w:id="6"/>
    </w:p>
    <w:p w14:paraId="3B47A8B5" w14:textId="77777777" w:rsidR="00AD277B" w:rsidRPr="00A253B9" w:rsidRDefault="00AD277B" w:rsidP="00AD277B">
      <w:r w:rsidRPr="00A253B9">
        <w:t>Je gaat in deze opdracht verbetervoorstellen doen voor een (deel van een) applicatie. Dit kan een bestaande of zelfontwikkelde applicatie zijn.</w:t>
      </w:r>
    </w:p>
    <w:p w14:paraId="471FEA11" w14:textId="77777777" w:rsidR="00AD277B" w:rsidRPr="00A253B9" w:rsidRDefault="00AD277B" w:rsidP="00AD277B"/>
    <w:p w14:paraId="2E635E80" w14:textId="77777777" w:rsidR="00AD277B" w:rsidRPr="00A253B9" w:rsidRDefault="00AD277B" w:rsidP="00AD277B">
      <w:r w:rsidRPr="00A253B9">
        <w:t>Bij deze opdracht is het vereist dat er een testrapport aanwezig is met daarin resultaten en conclusies. Op basis hiervan kunnen verbetervoorstellen worden gedaan. Daarnaast is het vereist dat de je hebt deelgenomen aan een oplevering/review en reflectiemeeting/</w:t>
      </w:r>
      <w:proofErr w:type="spellStart"/>
      <w:r w:rsidRPr="00A253B9">
        <w:t>retrospective</w:t>
      </w:r>
      <w:proofErr w:type="spellEnd"/>
      <w:r w:rsidRPr="00A253B9">
        <w:t xml:space="preserve"> om ook op basis daarvan verbetervoorstellen te kunnen doen.</w:t>
      </w:r>
    </w:p>
    <w:p w14:paraId="352D238D" w14:textId="77777777" w:rsidR="00AD277B" w:rsidRPr="00A253B9" w:rsidRDefault="00AD277B" w:rsidP="00AD277B"/>
    <w:p w14:paraId="1FB9A3E7" w14:textId="77777777" w:rsidR="00AD277B" w:rsidRPr="00A253B9" w:rsidRDefault="00AD277B" w:rsidP="00AD277B">
      <w:pPr>
        <w:pStyle w:val="Kop3"/>
      </w:pPr>
      <w:r w:rsidRPr="00A253B9">
        <w:t>Verbetervoorstellen</w:t>
      </w:r>
    </w:p>
    <w:p w14:paraId="2FD199EE" w14:textId="77777777" w:rsidR="00AD277B" w:rsidRPr="00A253B9" w:rsidRDefault="00AD277B" w:rsidP="00AD277B">
      <w:pPr>
        <w:pStyle w:val="Lijstalinea"/>
        <w:numPr>
          <w:ilvl w:val="0"/>
          <w:numId w:val="20"/>
        </w:numPr>
      </w:pPr>
      <w:r w:rsidRPr="00A253B9">
        <w:t>Opstellen verbetervoorstellen</w:t>
      </w:r>
    </w:p>
    <w:p w14:paraId="170AFE1B" w14:textId="77777777" w:rsidR="00AD277B" w:rsidRPr="00A253B9" w:rsidRDefault="00AD277B" w:rsidP="00AD277B">
      <w:pPr>
        <w:pStyle w:val="Lijstalinea"/>
        <w:numPr>
          <w:ilvl w:val="1"/>
          <w:numId w:val="20"/>
        </w:numPr>
      </w:pPr>
      <w:r w:rsidRPr="00A253B9">
        <w:t>Stel verbetervoorstellen voor het product op</w:t>
      </w:r>
      <w:r>
        <w:t>. Doe dat</w:t>
      </w:r>
      <w:r w:rsidRPr="00A253B9">
        <w:t xml:space="preserve"> op basis van het testrapport en de oplevering van het product.</w:t>
      </w:r>
    </w:p>
    <w:p w14:paraId="1BC2FF98" w14:textId="77777777" w:rsidR="00AD277B" w:rsidRPr="00A253B9" w:rsidRDefault="00AD277B" w:rsidP="00AD277B">
      <w:pPr>
        <w:pStyle w:val="Lijstalinea"/>
        <w:numPr>
          <w:ilvl w:val="1"/>
          <w:numId w:val="20"/>
        </w:numPr>
      </w:pPr>
      <w:r w:rsidRPr="00A253B9">
        <w:t>Stel verbetervoorstellen op voor het proces op basis van een reflectiemeeting.</w:t>
      </w:r>
    </w:p>
    <w:p w14:paraId="22D41D06" w14:textId="77777777" w:rsidR="00AD277B" w:rsidRPr="00A253B9" w:rsidRDefault="00AD277B" w:rsidP="00AD277B"/>
    <w:p w14:paraId="3E6A2880" w14:textId="77777777" w:rsidR="00AD277B" w:rsidRPr="00A253B9" w:rsidRDefault="00AD277B" w:rsidP="00AD277B">
      <w:pPr>
        <w:pStyle w:val="Kop3"/>
      </w:pPr>
      <w:r w:rsidRPr="00A253B9">
        <w:t>Resultaat</w:t>
      </w:r>
    </w:p>
    <w:p w14:paraId="09A08E9F" w14:textId="77777777" w:rsidR="00AD277B" w:rsidRPr="00A253B9" w:rsidRDefault="00AD277B" w:rsidP="00AD277B">
      <w:r w:rsidRPr="00A253B9">
        <w:t>Als resultaat van deze opdracht lever je de volgende producten</w:t>
      </w:r>
      <w:r>
        <w:t xml:space="preserve"> </w:t>
      </w:r>
      <w:r w:rsidRPr="00A253B9">
        <w:t>en/of diensten op.</w:t>
      </w:r>
    </w:p>
    <w:p w14:paraId="6F8C0E40" w14:textId="55AF9D10" w:rsidR="00AD277B" w:rsidRPr="00405743" w:rsidRDefault="00405743" w:rsidP="00405743">
      <w:pPr>
        <w:pStyle w:val="Lijstalinea"/>
        <w:numPr>
          <w:ilvl w:val="0"/>
          <w:numId w:val="32"/>
        </w:numPr>
      </w:pPr>
      <w:r w:rsidRPr="00AD277B">
        <w:rPr>
          <w:rFonts w:eastAsia="Calibri" w:cs="Calibri"/>
          <w:lang w:eastAsia="nl-NL"/>
        </w:rPr>
        <w:t>Verbetervoorstellen voor het product</w:t>
      </w:r>
    </w:p>
    <w:p w14:paraId="0534027F" w14:textId="37507E88" w:rsidR="00405743" w:rsidRPr="00A253B9" w:rsidRDefault="00405743" w:rsidP="00405743">
      <w:pPr>
        <w:pStyle w:val="Lijstalinea"/>
        <w:numPr>
          <w:ilvl w:val="0"/>
          <w:numId w:val="32"/>
        </w:numPr>
      </w:pPr>
      <w:r w:rsidRPr="00AD277B">
        <w:rPr>
          <w:rFonts w:eastAsia="Calibri" w:cs="Calibri"/>
          <w:lang w:eastAsia="nl-NL"/>
        </w:rPr>
        <w:t>Verbetervoorstellen voor het proces</w:t>
      </w:r>
    </w:p>
    <w:p w14:paraId="2D61727A"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311B80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E71717D" w14:textId="77777777" w:rsidR="00405743" w:rsidRPr="00671BD3" w:rsidRDefault="00405743">
            <w:pPr>
              <w:jc w:val="center"/>
              <w:rPr>
                <w:b/>
                <w:color w:val="FFFFFF" w:themeColor="background1"/>
              </w:rPr>
            </w:pPr>
            <w:r w:rsidRPr="00671BD3">
              <w:rPr>
                <w:b/>
                <w:color w:val="FFFFFF" w:themeColor="background1"/>
              </w:rPr>
              <w:t>Aanvullende afspraken</w:t>
            </w:r>
          </w:p>
        </w:tc>
      </w:tr>
      <w:tr w:rsidR="00405743" w:rsidRPr="00730F2F" w14:paraId="2F907838" w14:textId="77777777">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7219CFE" w14:textId="77777777" w:rsidR="00405743" w:rsidRPr="00405743" w:rsidRDefault="00405743">
            <w:pPr>
              <w:rPr>
                <w:rFonts w:asciiTheme="majorHAnsi" w:hAnsiTheme="majorHAnsi" w:cstheme="majorHAnsi"/>
                <w:i/>
              </w:rPr>
            </w:pPr>
            <w:r w:rsidRPr="006E2E2A">
              <w:rPr>
                <w:rFonts w:eastAsia="Calibri" w:cs="Calibri"/>
                <w:lang w:eastAsia="nl-NL"/>
              </w:rPr>
              <w:t xml:space="preserve"> </w:t>
            </w:r>
          </w:p>
        </w:tc>
      </w:tr>
      <w:tr w:rsidR="00405743" w:rsidRPr="00730F2F" w14:paraId="1E11C84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5460BBCF" w14:textId="77777777" w:rsidR="00405743" w:rsidRPr="00DF1C53" w:rsidRDefault="00405743">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21C7F2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2B3CD144" w14:textId="77777777" w:rsidR="00405743" w:rsidRPr="006E2E2A" w:rsidRDefault="00405743">
            <w:pPr>
              <w:rPr>
                <w:rFonts w:asciiTheme="majorHAnsi" w:hAnsiTheme="majorHAnsi" w:cstheme="majorHAnsi"/>
              </w:rPr>
            </w:pPr>
          </w:p>
          <w:p w14:paraId="5734DB25" w14:textId="77777777" w:rsidR="00405743" w:rsidRPr="00730F2F" w:rsidRDefault="00405743"/>
        </w:tc>
      </w:tr>
    </w:tbl>
    <w:p w14:paraId="3F299949" w14:textId="2586546C" w:rsidR="00AD277B" w:rsidRPr="00A253B9" w:rsidRDefault="00AD277B" w:rsidP="00AD277B">
      <w:r w:rsidRPr="00A253B9">
        <w:br w:type="page"/>
      </w:r>
    </w:p>
    <w:p w14:paraId="39EA62CE" w14:textId="784E3F11" w:rsidR="00AD277B" w:rsidRPr="00A253B9" w:rsidRDefault="00AD277B" w:rsidP="00240A36">
      <w:pPr>
        <w:pStyle w:val="Kop2"/>
        <w:rPr>
          <w:rFonts w:eastAsiaTheme="minorHAnsi" w:cstheme="minorBidi"/>
          <w:b/>
          <w:color w:val="auto"/>
          <w:sz w:val="22"/>
          <w:szCs w:val="22"/>
        </w:rPr>
      </w:pPr>
      <w:bookmarkStart w:id="7" w:name="_Toc121392519"/>
      <w:r w:rsidRPr="00A253B9">
        <w:lastRenderedPageBreak/>
        <w:t>Opdracht 5: Overleggen</w:t>
      </w:r>
      <w:bookmarkEnd w:id="7"/>
    </w:p>
    <w:p w14:paraId="6FDD5824" w14:textId="77777777" w:rsidR="00AD277B" w:rsidRPr="00A253B9" w:rsidRDefault="00AD277B" w:rsidP="00AD277B">
      <w:r w:rsidRPr="00A253B9">
        <w:t>Je wordt in deze opdracht beoordeeld op het gebied van overleggen. Dit kan binnen een project zijn dat zich richt op het ontwikkelen van een bestaande applicatie of het kan een nieuwe applicatie zijn.</w:t>
      </w:r>
    </w:p>
    <w:p w14:paraId="198B5F15" w14:textId="77777777" w:rsidR="00AD277B" w:rsidRPr="00A253B9" w:rsidRDefault="00AD277B" w:rsidP="00AD277B"/>
    <w:p w14:paraId="12CB61CD" w14:textId="77777777" w:rsidR="00AD277B" w:rsidRPr="00A253B9" w:rsidRDefault="00AD277B" w:rsidP="00AD277B">
      <w:pPr>
        <w:pStyle w:val="Kop3"/>
      </w:pPr>
      <w:r w:rsidRPr="00A253B9">
        <w:t>Overleg</w:t>
      </w:r>
    </w:p>
    <w:p w14:paraId="1F73BFA7" w14:textId="77777777" w:rsidR="00AD277B" w:rsidRPr="00A253B9" w:rsidRDefault="00AD277B" w:rsidP="00AD277B">
      <w:pPr>
        <w:pStyle w:val="Lijstalinea"/>
        <w:numPr>
          <w:ilvl w:val="0"/>
          <w:numId w:val="23"/>
        </w:numPr>
      </w:pPr>
      <w:r w:rsidRPr="00A253B9">
        <w:t>Houd een overleg</w:t>
      </w:r>
    </w:p>
    <w:p w14:paraId="368C3CC4" w14:textId="77777777" w:rsidR="00AD277B" w:rsidRPr="00A253B9" w:rsidRDefault="00AD277B" w:rsidP="00AD277B">
      <w:pPr>
        <w:pStyle w:val="Lijstalinea"/>
        <w:numPr>
          <w:ilvl w:val="1"/>
          <w:numId w:val="23"/>
        </w:numPr>
      </w:pPr>
      <w:r w:rsidRPr="00A253B9">
        <w:t>Neem actief deel aan het overleg, waarbij je relevante onderwerpen inbrengt en vragen stelt</w:t>
      </w:r>
      <w:r>
        <w:t>.</w:t>
      </w:r>
    </w:p>
    <w:p w14:paraId="3D03EF8A" w14:textId="77777777" w:rsidR="00AD277B" w:rsidRPr="00A253B9" w:rsidRDefault="00AD277B" w:rsidP="00AD277B">
      <w:pPr>
        <w:pStyle w:val="Lijstalinea"/>
        <w:numPr>
          <w:ilvl w:val="1"/>
          <w:numId w:val="23"/>
        </w:numPr>
      </w:pPr>
      <w:r w:rsidRPr="00A253B9">
        <w:t>Leg de afspraken uit het overleg vast</w:t>
      </w:r>
      <w:r>
        <w:t>.</w:t>
      </w:r>
    </w:p>
    <w:p w14:paraId="5B094DC8" w14:textId="77777777" w:rsidR="00AD277B" w:rsidRPr="00A253B9" w:rsidRDefault="00AD277B" w:rsidP="00AD277B">
      <w:pPr>
        <w:pStyle w:val="Lijstalinea"/>
        <w:numPr>
          <w:ilvl w:val="1"/>
          <w:numId w:val="23"/>
        </w:numPr>
      </w:pPr>
      <w:r w:rsidRPr="00A253B9">
        <w:t>Vraag om feedback over de wijze waarop je hebt deelgenomen aan het overleg.</w:t>
      </w:r>
    </w:p>
    <w:p w14:paraId="0EF9EAE5" w14:textId="77777777" w:rsidR="00AD277B" w:rsidRPr="00A253B9" w:rsidRDefault="00AD277B" w:rsidP="00AD277B">
      <w:pPr>
        <w:pStyle w:val="Lijstalinea"/>
        <w:numPr>
          <w:ilvl w:val="0"/>
          <w:numId w:val="23"/>
        </w:numPr>
      </w:pPr>
      <w:r w:rsidRPr="00A253B9">
        <w:t>Maak een overzicht van de activiteiten die je uitgevoerd hebt op basis van gemaakte afspraken.</w:t>
      </w:r>
    </w:p>
    <w:p w14:paraId="24B5029F" w14:textId="77777777" w:rsidR="00AD277B" w:rsidRPr="00A253B9" w:rsidRDefault="00AD277B" w:rsidP="00AD277B"/>
    <w:p w14:paraId="4F3266C7" w14:textId="77777777" w:rsidR="00AD277B" w:rsidRPr="00A253B9" w:rsidRDefault="00AD277B" w:rsidP="00AD277B">
      <w:pPr>
        <w:pStyle w:val="Kop3"/>
      </w:pPr>
      <w:r w:rsidRPr="00A253B9">
        <w:t>Resultaat</w:t>
      </w:r>
    </w:p>
    <w:p w14:paraId="5B9DB20A" w14:textId="77777777" w:rsidR="00AD277B" w:rsidRPr="00A253B9" w:rsidRDefault="00AD277B" w:rsidP="00AD277B">
      <w:r w:rsidRPr="00A253B9">
        <w:t>Als resultaat van deze opdracht lever je de volgende producten</w:t>
      </w:r>
      <w:r>
        <w:t xml:space="preserve"> </w:t>
      </w:r>
      <w:r w:rsidRPr="00A253B9">
        <w:t>en/of diensten op.</w:t>
      </w:r>
    </w:p>
    <w:p w14:paraId="4BC409FD" w14:textId="2BB6D0F7" w:rsidR="00AD277B" w:rsidRPr="00477FD5" w:rsidRDefault="00477FD5" w:rsidP="00477FD5">
      <w:pPr>
        <w:pStyle w:val="Lijstalinea"/>
        <w:numPr>
          <w:ilvl w:val="0"/>
          <w:numId w:val="33"/>
        </w:numPr>
      </w:pPr>
      <w:r w:rsidRPr="00AD277B">
        <w:rPr>
          <w:rFonts w:eastAsia="Calibri" w:cs="Calibri"/>
          <w:lang w:eastAsia="nl-NL"/>
        </w:rPr>
        <w:t xml:space="preserve">Een video-opname van een overleg óf de beoordelaar is </w:t>
      </w:r>
      <w:r>
        <w:rPr>
          <w:rFonts w:eastAsia="Calibri" w:cs="Calibri"/>
          <w:lang w:eastAsia="nl-NL"/>
        </w:rPr>
        <w:t>bij het overleg</w:t>
      </w:r>
      <w:r w:rsidRPr="00AD277B">
        <w:rPr>
          <w:rFonts w:eastAsia="Calibri" w:cs="Calibri"/>
          <w:lang w:eastAsia="nl-NL"/>
        </w:rPr>
        <w:t xml:space="preserve"> aanwezig om aantekeningen te maken.</w:t>
      </w:r>
    </w:p>
    <w:p w14:paraId="7506FE87" w14:textId="77777777" w:rsidR="00477FD5" w:rsidRPr="00AD277B" w:rsidRDefault="00477FD5" w:rsidP="00477FD5">
      <w:pPr>
        <w:pStyle w:val="Lijstalinea"/>
        <w:numPr>
          <w:ilvl w:val="0"/>
          <w:numId w:val="33"/>
        </w:numPr>
      </w:pPr>
      <w:r w:rsidRPr="00AD277B">
        <w:t>Een document met gemaakte afspraken</w:t>
      </w:r>
    </w:p>
    <w:p w14:paraId="702FCE37" w14:textId="7B64A73F" w:rsidR="00477FD5" w:rsidRDefault="00477FD5" w:rsidP="00477FD5">
      <w:pPr>
        <w:pStyle w:val="Lijstalinea"/>
        <w:numPr>
          <w:ilvl w:val="0"/>
          <w:numId w:val="33"/>
        </w:numPr>
      </w:pPr>
      <w:r w:rsidRPr="00AD277B">
        <w:rPr>
          <w:rFonts w:eastAsia="Calibri" w:cs="Calibri"/>
          <w:lang w:eastAsia="nl-NL"/>
        </w:rPr>
        <w:t>Overzicht van uitgevoerde activiteiten.</w:t>
      </w:r>
    </w:p>
    <w:p w14:paraId="1530EC78" w14:textId="77777777" w:rsidR="00405743" w:rsidRPr="00A253B9" w:rsidRDefault="00405743" w:rsidP="00AD277B"/>
    <w:tbl>
      <w:tblPr>
        <w:tblStyle w:val="SPLVeldnamendonkerpaars-1ekolomentotaalrijgroen"/>
        <w:tblW w:w="5000" w:type="pct"/>
        <w:tblLook w:val="04A0" w:firstRow="1" w:lastRow="0" w:firstColumn="1" w:lastColumn="0" w:noHBand="0" w:noVBand="1"/>
      </w:tblPr>
      <w:tblGrid>
        <w:gridCol w:w="9062"/>
      </w:tblGrid>
      <w:tr w:rsidR="00477FD5" w:rsidRPr="00730F2F" w14:paraId="078D9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46CA89D" w14:textId="77777777" w:rsidR="00477FD5" w:rsidRPr="00671BD3" w:rsidRDefault="00477FD5">
            <w:pPr>
              <w:jc w:val="center"/>
              <w:rPr>
                <w:b/>
                <w:color w:val="FFFFFF" w:themeColor="background1"/>
              </w:rPr>
            </w:pPr>
            <w:r w:rsidRPr="00671BD3">
              <w:rPr>
                <w:b/>
                <w:color w:val="FFFFFF" w:themeColor="background1"/>
              </w:rPr>
              <w:t>Aanvullende afspraken</w:t>
            </w:r>
          </w:p>
        </w:tc>
      </w:tr>
      <w:tr w:rsidR="00477FD5" w:rsidRPr="00730F2F" w14:paraId="34B3A47C" w14:textId="77777777">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D2A23FE" w14:textId="77777777" w:rsidR="00477FD5" w:rsidRPr="00405743" w:rsidRDefault="00477FD5">
            <w:pPr>
              <w:rPr>
                <w:rFonts w:asciiTheme="majorHAnsi" w:hAnsiTheme="majorHAnsi" w:cstheme="majorHAnsi"/>
                <w:i/>
              </w:rPr>
            </w:pPr>
            <w:r w:rsidRPr="006E2E2A">
              <w:rPr>
                <w:rFonts w:eastAsia="Calibri" w:cs="Calibri"/>
                <w:lang w:eastAsia="nl-NL"/>
              </w:rPr>
              <w:t xml:space="preserve"> </w:t>
            </w:r>
          </w:p>
        </w:tc>
      </w:tr>
      <w:tr w:rsidR="00477FD5" w:rsidRPr="00730F2F" w14:paraId="7CD412B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ABA0163" w14:textId="77777777" w:rsidR="00477FD5" w:rsidRPr="00DF1C53" w:rsidRDefault="00477FD5">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2AAC0B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EDF224A" w14:textId="77777777" w:rsidR="00477FD5" w:rsidRPr="006E2E2A" w:rsidRDefault="00477FD5">
            <w:pPr>
              <w:rPr>
                <w:rFonts w:asciiTheme="majorHAnsi" w:hAnsiTheme="majorHAnsi" w:cstheme="majorHAnsi"/>
              </w:rPr>
            </w:pPr>
          </w:p>
          <w:p w14:paraId="01335E0F" w14:textId="77777777" w:rsidR="00477FD5" w:rsidRPr="00730F2F" w:rsidRDefault="00477FD5"/>
        </w:tc>
      </w:tr>
    </w:tbl>
    <w:p w14:paraId="5AB5B4AB" w14:textId="77777777" w:rsidR="00AD277B" w:rsidRPr="00A253B9" w:rsidRDefault="00AD277B" w:rsidP="00AD277B">
      <w:r w:rsidRPr="00A253B9">
        <w:br w:type="page"/>
      </w:r>
    </w:p>
    <w:p w14:paraId="07E0FB56" w14:textId="1055FE4C" w:rsidR="00AD277B" w:rsidRPr="00A253B9" w:rsidRDefault="00AD277B" w:rsidP="00240A36">
      <w:pPr>
        <w:pStyle w:val="Kop2"/>
      </w:pPr>
      <w:bookmarkStart w:id="8" w:name="_Toc121392520"/>
      <w:r w:rsidRPr="00A253B9">
        <w:lastRenderedPageBreak/>
        <w:t>Opdracht 6: Presenteert het opgeleverde werk</w:t>
      </w:r>
      <w:bookmarkEnd w:id="8"/>
    </w:p>
    <w:p w14:paraId="5D16C558" w14:textId="77777777" w:rsidR="00AD277B" w:rsidRPr="00A253B9" w:rsidRDefault="00AD277B" w:rsidP="00AD277B">
      <w:r w:rsidRPr="00A253B9">
        <w:t>Je wordt in deze opdracht beoordeeld op het gebied van presenteren.</w:t>
      </w:r>
    </w:p>
    <w:p w14:paraId="4D9D9629" w14:textId="77777777" w:rsidR="00AD277B" w:rsidRPr="00A253B9" w:rsidRDefault="00AD277B" w:rsidP="00AD277B"/>
    <w:p w14:paraId="319690E4" w14:textId="77777777" w:rsidR="00AD277B" w:rsidRPr="00A253B9" w:rsidRDefault="00AD277B" w:rsidP="00AD277B">
      <w:pPr>
        <w:pStyle w:val="Kop3"/>
      </w:pPr>
      <w:r w:rsidRPr="00A253B9">
        <w:t>Review</w:t>
      </w:r>
    </w:p>
    <w:p w14:paraId="7841472D" w14:textId="77777777" w:rsidR="00AD277B" w:rsidRPr="00A253B9" w:rsidRDefault="00AD277B" w:rsidP="00AD277B">
      <w:pPr>
        <w:pStyle w:val="Lijstalinea"/>
        <w:numPr>
          <w:ilvl w:val="0"/>
          <w:numId w:val="24"/>
        </w:numPr>
      </w:pPr>
      <w:r w:rsidRPr="00A253B9">
        <w:t>Lever het product op aan de klant (review).</w:t>
      </w:r>
    </w:p>
    <w:p w14:paraId="7B548D11" w14:textId="77777777" w:rsidR="00AD277B" w:rsidRPr="00A253B9" w:rsidRDefault="00AD277B" w:rsidP="00AD277B">
      <w:pPr>
        <w:pStyle w:val="Lijstalinea"/>
        <w:numPr>
          <w:ilvl w:val="0"/>
          <w:numId w:val="25"/>
        </w:numPr>
      </w:pPr>
      <w:r w:rsidRPr="00A253B9">
        <w:t xml:space="preserve">Houd een demo of een presentatie waarin je de door jou gerealiseerde functionaliteiten (user </w:t>
      </w:r>
      <w:proofErr w:type="spellStart"/>
      <w:r w:rsidRPr="00A253B9">
        <w:t>stories</w:t>
      </w:r>
      <w:proofErr w:type="spellEnd"/>
      <w:r w:rsidRPr="00A253B9">
        <w:t>) presenteert.</w:t>
      </w:r>
    </w:p>
    <w:p w14:paraId="75B4D1F7" w14:textId="77777777" w:rsidR="00AD277B" w:rsidRPr="00A253B9" w:rsidRDefault="00AD277B" w:rsidP="00AD277B">
      <w:pPr>
        <w:pStyle w:val="Lijstalinea"/>
        <w:numPr>
          <w:ilvl w:val="0"/>
          <w:numId w:val="25"/>
        </w:numPr>
      </w:pPr>
      <w:r w:rsidRPr="00A253B9">
        <w:t>Zorg</w:t>
      </w:r>
      <w:r>
        <w:t xml:space="preserve"> ervoor</w:t>
      </w:r>
      <w:r w:rsidRPr="00A253B9">
        <w:t xml:space="preserve"> dat de betrokkenen goed zijn geïnformeerd en controleer dit.</w:t>
      </w:r>
    </w:p>
    <w:p w14:paraId="34E7D642" w14:textId="77777777" w:rsidR="00AD277B" w:rsidRPr="00A253B9" w:rsidRDefault="00AD277B" w:rsidP="00AD277B"/>
    <w:p w14:paraId="3D13809D" w14:textId="77777777" w:rsidR="00AD277B" w:rsidRPr="00A253B9" w:rsidRDefault="00AD277B" w:rsidP="00AD277B">
      <w:pPr>
        <w:pStyle w:val="Kop3"/>
      </w:pPr>
      <w:r w:rsidRPr="00A253B9">
        <w:t>Resultaat</w:t>
      </w:r>
    </w:p>
    <w:p w14:paraId="3039CA52" w14:textId="77777777" w:rsidR="00AD277B" w:rsidRPr="00A253B9" w:rsidRDefault="00AD277B" w:rsidP="00AD277B">
      <w:r w:rsidRPr="00A253B9">
        <w:t>Als resultaat van deze opdracht lever je de volgende producten</w:t>
      </w:r>
      <w:r>
        <w:t xml:space="preserve"> </w:t>
      </w:r>
      <w:r w:rsidRPr="00A253B9">
        <w:t>en/of diensten op.</w:t>
      </w:r>
    </w:p>
    <w:p w14:paraId="341389FA" w14:textId="283C5D98" w:rsidR="00AD277B" w:rsidRPr="00477FD5" w:rsidRDefault="00477FD5" w:rsidP="00477FD5">
      <w:pPr>
        <w:pStyle w:val="Lijstalinea"/>
        <w:numPr>
          <w:ilvl w:val="0"/>
          <w:numId w:val="34"/>
        </w:numPr>
      </w:pPr>
      <w:r w:rsidRPr="00AD277B">
        <w:rPr>
          <w:rFonts w:eastAsia="Calibri" w:cs="Calibri"/>
          <w:lang w:eastAsia="nl-NL"/>
        </w:rPr>
        <w:t>Demo of presentatie</w:t>
      </w:r>
    </w:p>
    <w:p w14:paraId="2DADCEBC" w14:textId="7FE0D251" w:rsidR="00477FD5" w:rsidRDefault="00477FD5" w:rsidP="00477FD5">
      <w:pPr>
        <w:pStyle w:val="Lijstalinea"/>
        <w:numPr>
          <w:ilvl w:val="0"/>
          <w:numId w:val="34"/>
        </w:numPr>
      </w:pPr>
      <w:r w:rsidRPr="00AD277B">
        <w:rPr>
          <w:rFonts w:eastAsia="Calibri" w:cs="Calibri"/>
          <w:lang w:eastAsia="nl-NL"/>
        </w:rPr>
        <w:t>Geïnformeerde betrokkenen</w:t>
      </w:r>
    </w:p>
    <w:p w14:paraId="723882EB" w14:textId="77777777" w:rsidR="00477FD5" w:rsidRPr="00A253B9" w:rsidRDefault="00477FD5" w:rsidP="00AD277B"/>
    <w:tbl>
      <w:tblPr>
        <w:tblStyle w:val="SPLVeldnamendonkerpaars-1ekolomentotaalrijgroen"/>
        <w:tblW w:w="5000" w:type="pct"/>
        <w:tblLook w:val="04A0" w:firstRow="1" w:lastRow="0" w:firstColumn="1" w:lastColumn="0" w:noHBand="0" w:noVBand="1"/>
      </w:tblPr>
      <w:tblGrid>
        <w:gridCol w:w="9062"/>
      </w:tblGrid>
      <w:tr w:rsidR="00477FD5" w:rsidRPr="00730F2F" w14:paraId="759444D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320499FD" w14:textId="77777777" w:rsidR="00477FD5" w:rsidRPr="00671BD3" w:rsidRDefault="00477FD5">
            <w:pPr>
              <w:jc w:val="center"/>
              <w:rPr>
                <w:b/>
                <w:color w:val="FFFFFF" w:themeColor="background1"/>
              </w:rPr>
            </w:pPr>
            <w:r w:rsidRPr="00671BD3">
              <w:rPr>
                <w:b/>
                <w:color w:val="FFFFFF" w:themeColor="background1"/>
              </w:rPr>
              <w:t>Aanvullende afspraken</w:t>
            </w:r>
          </w:p>
        </w:tc>
      </w:tr>
      <w:tr w:rsidR="00477FD5" w:rsidRPr="00730F2F" w14:paraId="0EE9F4B6" w14:textId="77777777">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420F1D2" w14:textId="77777777" w:rsidR="00477FD5" w:rsidRPr="00405743" w:rsidRDefault="00477FD5">
            <w:pPr>
              <w:rPr>
                <w:rFonts w:asciiTheme="majorHAnsi" w:hAnsiTheme="majorHAnsi" w:cstheme="majorHAnsi"/>
                <w:i/>
              </w:rPr>
            </w:pPr>
            <w:r w:rsidRPr="006E2E2A">
              <w:rPr>
                <w:rFonts w:eastAsia="Calibri" w:cs="Calibri"/>
                <w:lang w:eastAsia="nl-NL"/>
              </w:rPr>
              <w:t xml:space="preserve"> </w:t>
            </w:r>
          </w:p>
        </w:tc>
      </w:tr>
      <w:tr w:rsidR="00477FD5" w:rsidRPr="00730F2F" w14:paraId="63063B4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05DA16A" w14:textId="77777777" w:rsidR="00477FD5" w:rsidRPr="00DF1C53" w:rsidRDefault="00477FD5">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683507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11D99A5" w14:textId="77777777" w:rsidR="00477FD5" w:rsidRPr="006E2E2A" w:rsidRDefault="00477FD5">
            <w:pPr>
              <w:rPr>
                <w:rFonts w:asciiTheme="majorHAnsi" w:hAnsiTheme="majorHAnsi" w:cstheme="majorHAnsi"/>
              </w:rPr>
            </w:pPr>
          </w:p>
          <w:p w14:paraId="679C09E8" w14:textId="77777777" w:rsidR="00477FD5" w:rsidRPr="00730F2F" w:rsidRDefault="00477FD5"/>
        </w:tc>
      </w:tr>
    </w:tbl>
    <w:p w14:paraId="3041AE85" w14:textId="77777777" w:rsidR="00AD277B" w:rsidRPr="00A253B9" w:rsidRDefault="00AD277B" w:rsidP="00AD277B">
      <w:r w:rsidRPr="00A253B9">
        <w:br w:type="page"/>
      </w:r>
    </w:p>
    <w:p w14:paraId="62D10340" w14:textId="4E096CBF" w:rsidR="00AD277B" w:rsidRPr="00A253B9" w:rsidRDefault="00AD277B" w:rsidP="00240A36">
      <w:pPr>
        <w:pStyle w:val="Kop2"/>
      </w:pPr>
      <w:bookmarkStart w:id="9" w:name="_Toc121392521"/>
      <w:r w:rsidRPr="00A253B9">
        <w:lastRenderedPageBreak/>
        <w:t>Opdracht 7: Reflecteren</w:t>
      </w:r>
      <w:bookmarkEnd w:id="9"/>
    </w:p>
    <w:p w14:paraId="07768D6A" w14:textId="77777777" w:rsidR="00AD277B" w:rsidRPr="00A253B9" w:rsidRDefault="00AD277B" w:rsidP="00AD277B">
      <w:r w:rsidRPr="00A253B9">
        <w:t>Je wordt in deze opdracht beoordeeld op het gebied van reflecteren</w:t>
      </w:r>
      <w:r>
        <w:t>.</w:t>
      </w:r>
    </w:p>
    <w:p w14:paraId="6A1BC2D8" w14:textId="77777777" w:rsidR="00AD277B" w:rsidRPr="00A253B9" w:rsidRDefault="00AD277B" w:rsidP="00AD277B"/>
    <w:p w14:paraId="460EC02B" w14:textId="77777777" w:rsidR="00AD277B" w:rsidRPr="00A253B9" w:rsidRDefault="00AD277B" w:rsidP="00AD277B">
      <w:pPr>
        <w:pStyle w:val="Kop3"/>
      </w:pPr>
      <w:r w:rsidRPr="00A253B9">
        <w:t>Reflecteren</w:t>
      </w:r>
    </w:p>
    <w:p w14:paraId="3EEF1A72" w14:textId="525A9B90" w:rsidR="00AD277B" w:rsidRPr="00A253B9" w:rsidRDefault="00AD277B" w:rsidP="00AD277B">
      <w:pPr>
        <w:pStyle w:val="Lijstalinea"/>
        <w:numPr>
          <w:ilvl w:val="0"/>
          <w:numId w:val="26"/>
        </w:numPr>
      </w:pPr>
      <w:r w:rsidRPr="00A253B9">
        <w:t>Houd een reflectiemeeting (</w:t>
      </w:r>
      <w:proofErr w:type="spellStart"/>
      <w:r w:rsidRPr="00A253B9">
        <w:t>retrospective</w:t>
      </w:r>
      <w:proofErr w:type="spellEnd"/>
      <w:r w:rsidRPr="00A253B9">
        <w:t>).</w:t>
      </w:r>
    </w:p>
    <w:p w14:paraId="75D665AC" w14:textId="77777777" w:rsidR="00AD277B" w:rsidRPr="00A253B9" w:rsidRDefault="00AD277B" w:rsidP="00AD277B">
      <w:pPr>
        <w:pStyle w:val="Lijstalinea"/>
        <w:numPr>
          <w:ilvl w:val="1"/>
          <w:numId w:val="26"/>
        </w:numPr>
      </w:pPr>
      <w:r w:rsidRPr="00A253B9">
        <w:t>Benoem en vraag naar zowel positieve punten als verbeterpunten voor het proces.</w:t>
      </w:r>
    </w:p>
    <w:p w14:paraId="3D0764A8" w14:textId="77777777" w:rsidR="00AD277B" w:rsidRPr="00A253B9" w:rsidRDefault="00AD277B" w:rsidP="00AD277B">
      <w:pPr>
        <w:pStyle w:val="Lijstalinea"/>
        <w:numPr>
          <w:ilvl w:val="1"/>
          <w:numId w:val="26"/>
        </w:numPr>
      </w:pPr>
      <w:r w:rsidRPr="00A253B9">
        <w:t>Benoem en vraag naar zowel positieve punten als verbeterpunten voor het functioneren van het team.</w:t>
      </w:r>
    </w:p>
    <w:p w14:paraId="5FAD4D88" w14:textId="77777777" w:rsidR="00AD277B" w:rsidRPr="00A253B9" w:rsidRDefault="00AD277B" w:rsidP="00AD277B">
      <w:pPr>
        <w:pStyle w:val="Lijstalinea"/>
        <w:numPr>
          <w:ilvl w:val="1"/>
          <w:numId w:val="26"/>
        </w:numPr>
      </w:pPr>
      <w:r w:rsidRPr="00A253B9">
        <w:t>Benoem en vraag naar zowel positieve punten als verbeterpunten voor je eigen functioneren.</w:t>
      </w:r>
    </w:p>
    <w:p w14:paraId="168445B5" w14:textId="77777777" w:rsidR="00AD277B" w:rsidRPr="00A253B9" w:rsidRDefault="00AD277B" w:rsidP="00AD277B">
      <w:pPr>
        <w:pStyle w:val="Lijstalinea"/>
        <w:numPr>
          <w:ilvl w:val="0"/>
          <w:numId w:val="26"/>
        </w:numPr>
      </w:pPr>
      <w:r w:rsidRPr="00A253B9">
        <w:t>Stel naar aanleiding van de reflectiemeeting verbetervoorstellen op voor het proces, het team en jezelf.</w:t>
      </w:r>
    </w:p>
    <w:p w14:paraId="6B72E86C" w14:textId="77777777" w:rsidR="00AD277B" w:rsidRPr="00A253B9" w:rsidRDefault="00AD277B" w:rsidP="00AD277B"/>
    <w:p w14:paraId="324B75DD" w14:textId="77777777" w:rsidR="00AD277B" w:rsidRPr="00A253B9" w:rsidRDefault="00AD277B" w:rsidP="00AD277B">
      <w:pPr>
        <w:pStyle w:val="Kop3"/>
      </w:pPr>
      <w:r w:rsidRPr="00A253B9">
        <w:t>Resultaat</w:t>
      </w:r>
    </w:p>
    <w:p w14:paraId="13F5783A" w14:textId="77777777" w:rsidR="00AD277B" w:rsidRPr="00A253B9" w:rsidRDefault="00AD277B" w:rsidP="00AD277B">
      <w:r w:rsidRPr="00A253B9">
        <w:t>Als resultaat van deze opdracht lever je de volgende producten en/of diensten op.</w:t>
      </w:r>
    </w:p>
    <w:p w14:paraId="21EBCD80" w14:textId="77777777" w:rsidR="00477FD5" w:rsidRPr="00AD277B" w:rsidRDefault="00477FD5" w:rsidP="00477FD5">
      <w:pPr>
        <w:pStyle w:val="Lijstalinea"/>
        <w:numPr>
          <w:ilvl w:val="0"/>
          <w:numId w:val="35"/>
        </w:numPr>
      </w:pPr>
      <w:r w:rsidRPr="00AD277B">
        <w:t>Reflectiemeeting met positieve punten en verbeterpunten</w:t>
      </w:r>
    </w:p>
    <w:p w14:paraId="4B1213D9" w14:textId="39D30C3C" w:rsidR="00AD277B" w:rsidRPr="00477FD5" w:rsidRDefault="00477FD5" w:rsidP="00477FD5">
      <w:pPr>
        <w:pStyle w:val="Lijstalinea"/>
        <w:numPr>
          <w:ilvl w:val="0"/>
          <w:numId w:val="35"/>
        </w:numPr>
      </w:pPr>
      <w:r w:rsidRPr="00AD277B">
        <w:rPr>
          <w:rFonts w:eastAsia="Calibri" w:cs="Calibri"/>
          <w:lang w:eastAsia="nl-NL"/>
        </w:rPr>
        <w:t>Verbetervoorstellen voor proces, team en persoon</w:t>
      </w:r>
    </w:p>
    <w:p w14:paraId="70CC45D0" w14:textId="77777777" w:rsidR="00477FD5" w:rsidRPr="00A253B9" w:rsidRDefault="00477FD5" w:rsidP="00477FD5"/>
    <w:tbl>
      <w:tblPr>
        <w:tblStyle w:val="SPLVeldnamendonkerpaars-1ekolomentotaalrijgroen"/>
        <w:tblW w:w="5000" w:type="pct"/>
        <w:tblLook w:val="04A0" w:firstRow="1" w:lastRow="0" w:firstColumn="1" w:lastColumn="0" w:noHBand="0" w:noVBand="1"/>
      </w:tblPr>
      <w:tblGrid>
        <w:gridCol w:w="9062"/>
      </w:tblGrid>
      <w:tr w:rsidR="00477FD5" w:rsidRPr="00730F2F" w14:paraId="0AE53EB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9A99C7D" w14:textId="77777777" w:rsidR="00477FD5" w:rsidRPr="00671BD3" w:rsidRDefault="00477FD5">
            <w:pPr>
              <w:jc w:val="center"/>
              <w:rPr>
                <w:b/>
                <w:color w:val="FFFFFF" w:themeColor="background1"/>
              </w:rPr>
            </w:pPr>
            <w:r w:rsidRPr="00671BD3">
              <w:rPr>
                <w:b/>
                <w:color w:val="FFFFFF" w:themeColor="background1"/>
              </w:rPr>
              <w:t>Aanvullende afspraken</w:t>
            </w:r>
          </w:p>
        </w:tc>
      </w:tr>
      <w:tr w:rsidR="00477FD5" w:rsidRPr="00730F2F" w14:paraId="6E66F7D7" w14:textId="77777777">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17A34A52" w14:textId="77777777" w:rsidR="00477FD5" w:rsidRPr="00405743" w:rsidRDefault="00477FD5">
            <w:pPr>
              <w:rPr>
                <w:rFonts w:asciiTheme="majorHAnsi" w:hAnsiTheme="majorHAnsi" w:cstheme="majorHAnsi"/>
                <w:i/>
              </w:rPr>
            </w:pPr>
            <w:r w:rsidRPr="006E2E2A">
              <w:rPr>
                <w:rFonts w:eastAsia="Calibri" w:cs="Calibri"/>
                <w:lang w:eastAsia="nl-NL"/>
              </w:rPr>
              <w:t xml:space="preserve"> </w:t>
            </w:r>
          </w:p>
        </w:tc>
      </w:tr>
      <w:tr w:rsidR="00477FD5" w:rsidRPr="00730F2F" w14:paraId="2962B98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F3EDAF4" w14:textId="77777777" w:rsidR="00477FD5" w:rsidRPr="00DF1C53" w:rsidRDefault="00477FD5">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5AAB5A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B753A40" w14:textId="77777777" w:rsidR="00477FD5" w:rsidRPr="006E2E2A" w:rsidRDefault="00477FD5">
            <w:pPr>
              <w:rPr>
                <w:rFonts w:asciiTheme="majorHAnsi" w:hAnsiTheme="majorHAnsi" w:cstheme="majorHAnsi"/>
              </w:rPr>
            </w:pPr>
          </w:p>
          <w:p w14:paraId="6B4895E5" w14:textId="77777777" w:rsidR="00477FD5" w:rsidRPr="00730F2F" w:rsidRDefault="00477FD5"/>
        </w:tc>
      </w:tr>
    </w:tbl>
    <w:p w14:paraId="66C06947" w14:textId="77777777" w:rsidR="00AD277B" w:rsidRPr="00A253B9" w:rsidRDefault="00AD277B" w:rsidP="00AD277B">
      <w:r w:rsidRPr="00A253B9">
        <w:br w:type="page"/>
      </w:r>
    </w:p>
    <w:p w14:paraId="65744BB7" w14:textId="77777777" w:rsidR="00355740" w:rsidRDefault="002E2950">
      <w:pPr>
        <w:pStyle w:val="Kop1"/>
        <w:keepNext w:val="0"/>
        <w:keepLines w:val="0"/>
        <w:spacing w:line="331" w:lineRule="auto"/>
      </w:pPr>
      <w:bookmarkStart w:id="10" w:name="_4otswi21lx7h" w:colFirst="0" w:colLast="0"/>
      <w:bookmarkStart w:id="11" w:name="_7wjuxtovf2uw" w:colFirst="0" w:colLast="0"/>
      <w:bookmarkEnd w:id="10"/>
      <w:bookmarkEnd w:id="11"/>
      <w:r>
        <w:lastRenderedPageBreak/>
        <w:t>Einde Proeve van Bekwaamheid</w:t>
      </w:r>
    </w:p>
    <w:p w14:paraId="65744BB8" w14:textId="77777777" w:rsidR="00355740" w:rsidRDefault="002E2950">
      <w:pPr>
        <w:spacing w:line="331" w:lineRule="auto"/>
      </w:pPr>
      <w:r>
        <w:t>Lever alle resultaten (log), de examenopdrachten, gebruikte bijlagen en de eventuele materialen in bij de examinator.</w:t>
      </w:r>
    </w:p>
    <w:p w14:paraId="65744BB9" w14:textId="77777777" w:rsidR="00355740" w:rsidRDefault="00355740">
      <w:pPr>
        <w:spacing w:after="160" w:line="259" w:lineRule="auto"/>
      </w:pPr>
    </w:p>
    <w:p w14:paraId="65744BBA" w14:textId="77777777" w:rsidR="00355740" w:rsidRDefault="00355740">
      <w:pPr>
        <w:spacing w:after="160" w:line="259" w:lineRule="auto"/>
      </w:pPr>
    </w:p>
    <w:tbl>
      <w:tblPr>
        <w:tblStyle w:val="3"/>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BC"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56355B"/>
          </w:tcPr>
          <w:p w14:paraId="65744BBB" w14:textId="77777777" w:rsidR="00355740" w:rsidRDefault="002E2950">
            <w:pPr>
              <w:jc w:val="center"/>
              <w:rPr>
                <w:b/>
                <w:color w:val="FFFFFF"/>
              </w:rPr>
            </w:pPr>
            <w:r>
              <w:rPr>
                <w:b/>
                <w:color w:val="FFFFFF"/>
              </w:rPr>
              <w:t>Aanvullende afspraken</w:t>
            </w:r>
          </w:p>
        </w:tc>
      </w:tr>
      <w:tr w:rsidR="00355740" w14:paraId="65744BC0" w14:textId="77777777" w:rsidTr="0035574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65744BBD" w14:textId="77777777" w:rsidR="00355740" w:rsidRDefault="00355740">
            <w:pPr>
              <w:rPr>
                <w:i/>
                <w:strike/>
                <w:u w:val="single"/>
              </w:rPr>
            </w:pPr>
          </w:p>
          <w:p w14:paraId="65744BBE" w14:textId="77777777" w:rsidR="00355740" w:rsidRDefault="00355740">
            <w:pPr>
              <w:rPr>
                <w:i/>
                <w:strike/>
                <w:u w:val="single"/>
              </w:rPr>
            </w:pPr>
          </w:p>
          <w:p w14:paraId="65744BBF" w14:textId="77777777" w:rsidR="00355740" w:rsidRDefault="00355740">
            <w:pPr>
              <w:rPr>
                <w:i/>
              </w:rPr>
            </w:pPr>
          </w:p>
        </w:tc>
      </w:tr>
      <w:tr w:rsidR="00355740" w14:paraId="65744BC2"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C1" w14:textId="77777777" w:rsidR="00355740" w:rsidRDefault="002E2950">
            <w:pPr>
              <w:jc w:val="center"/>
              <w:rPr>
                <w:b/>
                <w:i/>
                <w:color w:val="FFFFFF"/>
                <w:u w:val="single"/>
              </w:rPr>
            </w:pPr>
            <w:r>
              <w:rPr>
                <w:b/>
                <w:color w:val="FFFFFF"/>
              </w:rPr>
              <w:t>Periode, beschikbare tijd en afgesproken beoordeelmomenten</w:t>
            </w:r>
          </w:p>
        </w:tc>
      </w:tr>
      <w:tr w:rsidR="00355740" w14:paraId="65744BC5"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C3" w14:textId="77777777" w:rsidR="00355740" w:rsidRDefault="00355740"/>
          <w:p w14:paraId="65744BC4" w14:textId="77777777" w:rsidR="00355740" w:rsidRDefault="00355740"/>
        </w:tc>
      </w:tr>
    </w:tbl>
    <w:p w14:paraId="65744BC6" w14:textId="77777777" w:rsidR="00355740" w:rsidRDefault="00355740">
      <w:pPr>
        <w:spacing w:after="160" w:line="259" w:lineRule="auto"/>
      </w:pPr>
    </w:p>
    <w:p w14:paraId="65744BC7" w14:textId="77777777" w:rsidR="00355740" w:rsidRDefault="002E2950">
      <w:pPr>
        <w:pStyle w:val="Kop1"/>
      </w:pPr>
      <w:r>
        <w:t>Start en einde examen</w:t>
      </w:r>
    </w:p>
    <w:tbl>
      <w:tblPr>
        <w:tblStyle w:val="2"/>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14:paraId="65744BC9"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C8" w14:textId="77777777" w:rsidR="00355740" w:rsidRDefault="002E2950">
            <w:pPr>
              <w:jc w:val="center"/>
              <w:rPr>
                <w:b/>
                <w:color w:val="FFFFFF"/>
              </w:rPr>
            </w:pPr>
            <w:r>
              <w:rPr>
                <w:b/>
                <w:color w:val="FFFFFF"/>
              </w:rPr>
              <w:t>B1-K1</w:t>
            </w:r>
          </w:p>
        </w:tc>
      </w:tr>
      <w:tr w:rsidR="00355740" w14:paraId="65744BCF"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CA" w14:textId="77777777" w:rsidR="00355740" w:rsidRDefault="002E2950">
            <w:r>
              <w:t>Examenduur</w:t>
            </w:r>
          </w:p>
        </w:tc>
        <w:tc>
          <w:tcPr>
            <w:tcW w:w="1707" w:type="dxa"/>
          </w:tcPr>
          <w:p w14:paraId="65744BCB" w14:textId="409FDC4D" w:rsidR="00355740" w:rsidRDefault="002E6AEF">
            <w:pPr>
              <w:cnfStyle w:val="000000100000" w:firstRow="0" w:lastRow="0" w:firstColumn="0" w:lastColumn="0" w:oddVBand="0" w:evenVBand="0" w:oddHBand="1" w:evenHBand="0" w:firstRowFirstColumn="0" w:firstRowLastColumn="0" w:lastRowFirstColumn="0" w:lastRowLastColumn="0"/>
            </w:pPr>
            <w:r>
              <w:t>19-05-2025</w:t>
            </w:r>
          </w:p>
        </w:tc>
        <w:tc>
          <w:tcPr>
            <w:tcW w:w="1707" w:type="dxa"/>
          </w:tcPr>
          <w:p w14:paraId="65744BCC" w14:textId="6C61A066" w:rsidR="00355740" w:rsidRDefault="008D56AA">
            <w:pPr>
              <w:cnfStyle w:val="000000100000" w:firstRow="0" w:lastRow="0" w:firstColumn="0" w:lastColumn="0" w:oddVBand="0" w:evenVBand="0" w:oddHBand="1" w:evenHBand="0" w:firstRowFirstColumn="0" w:firstRowLastColumn="0" w:lastRowFirstColumn="0" w:lastRowLastColumn="0"/>
            </w:pPr>
            <w:r>
              <w:t>09:00</w:t>
            </w:r>
          </w:p>
        </w:tc>
        <w:tc>
          <w:tcPr>
            <w:tcW w:w="1707" w:type="dxa"/>
          </w:tcPr>
          <w:p w14:paraId="65744BCD" w14:textId="34D219EC" w:rsidR="00355740" w:rsidRDefault="002E6AEF">
            <w:pPr>
              <w:cnfStyle w:val="000000100000" w:firstRow="0" w:lastRow="0" w:firstColumn="0" w:lastColumn="0" w:oddVBand="0" w:evenVBand="0" w:oddHBand="1" w:evenHBand="0" w:firstRowFirstColumn="0" w:firstRowLastColumn="0" w:lastRowFirstColumn="0" w:lastRowLastColumn="0"/>
            </w:pPr>
            <w:r>
              <w:t>23-05-2025</w:t>
            </w:r>
          </w:p>
        </w:tc>
        <w:tc>
          <w:tcPr>
            <w:tcW w:w="1705" w:type="dxa"/>
          </w:tcPr>
          <w:p w14:paraId="65744BCE" w14:textId="62E9CFB0" w:rsidR="00355740" w:rsidRDefault="008D56AA">
            <w:pPr>
              <w:cnfStyle w:val="000000100000" w:firstRow="0" w:lastRow="0" w:firstColumn="0" w:lastColumn="0" w:oddVBand="0" w:evenVBand="0" w:oddHBand="1" w:evenHBand="0" w:firstRowFirstColumn="0" w:firstRowLastColumn="0" w:lastRowFirstColumn="0" w:lastRowLastColumn="0"/>
            </w:pPr>
            <w:r>
              <w:t>16:00</w:t>
            </w:r>
          </w:p>
        </w:tc>
      </w:tr>
      <w:tr w:rsidR="00355740" w14:paraId="65744BD3"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0" w14:textId="77777777" w:rsidR="00355740" w:rsidRDefault="002E2950">
            <w:r>
              <w:t>Handtekening Kandidaat</w:t>
            </w:r>
          </w:p>
        </w:tc>
        <w:tc>
          <w:tcPr>
            <w:tcW w:w="3414" w:type="dxa"/>
            <w:gridSpan w:val="2"/>
          </w:tcPr>
          <w:p w14:paraId="65744BD1" w14:textId="428862AD" w:rsidR="00355740" w:rsidRPr="006F50B2" w:rsidRDefault="006F50B2" w:rsidP="006F50B2">
            <w:pPr>
              <w:cnfStyle w:val="000000010000" w:firstRow="0" w:lastRow="0" w:firstColumn="0" w:lastColumn="0" w:oddVBand="0" w:evenVBand="0" w:oddHBand="0" w:evenHBand="1" w:firstRowFirstColumn="0" w:firstRowLastColumn="0" w:lastRowFirstColumn="0" w:lastRowLastColumn="0"/>
              <w:rPr>
                <w:rFonts w:ascii="Lucida Handwriting" w:hAnsi="Lucida Handwriting"/>
              </w:rPr>
            </w:pPr>
            <w:r>
              <w:rPr>
                <w:rFonts w:ascii="Lucida Handwriting" w:hAnsi="Lucida Handwriting"/>
                <w:noProof/>
              </w:rPr>
              <mc:AlternateContent>
                <mc:Choice Requires="wpi">
                  <w:drawing>
                    <wp:anchor distT="0" distB="0" distL="114300" distR="114300" simplePos="0" relativeHeight="251661312" behindDoc="0" locked="0" layoutInCell="1" allowOverlap="1" wp14:anchorId="053E6437" wp14:editId="1B33C6FB">
                      <wp:simplePos x="0" y="0"/>
                      <wp:positionH relativeFrom="column">
                        <wp:posOffset>108610</wp:posOffset>
                      </wp:positionH>
                      <wp:positionV relativeFrom="paragraph">
                        <wp:posOffset>44915</wp:posOffset>
                      </wp:positionV>
                      <wp:extent cx="677520" cy="184680"/>
                      <wp:effectExtent l="38100" t="38100" r="27940" b="44450"/>
                      <wp:wrapNone/>
                      <wp:docPr id="146548265" name="Inkt 8"/>
                      <wp:cNvGraphicFramePr/>
                      <a:graphic xmlns:a="http://schemas.openxmlformats.org/drawingml/2006/main">
                        <a:graphicData uri="http://schemas.microsoft.com/office/word/2010/wordprocessingInk">
                          <w14:contentPart bwMode="auto" r:id="rId16">
                            <w14:nvContentPartPr>
                              <w14:cNvContentPartPr/>
                            </w14:nvContentPartPr>
                            <w14:xfrm>
                              <a:off x="0" y="0"/>
                              <a:ext cx="677520" cy="184680"/>
                            </w14:xfrm>
                          </w14:contentPart>
                        </a:graphicData>
                      </a:graphic>
                    </wp:anchor>
                  </w:drawing>
                </mc:Choice>
                <mc:Fallback>
                  <w:pict>
                    <v:shapetype w14:anchorId="049A0A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8" o:spid="_x0000_s1026" type="#_x0000_t75" style="position:absolute;margin-left:8.05pt;margin-top:3.05pt;width:54.35pt;height:15.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">
                      <v:imagedata r:id="rId17" o:title=""/>
                    </v:shape>
                  </w:pict>
                </mc:Fallback>
              </mc:AlternateContent>
            </w:r>
            <w:r>
              <w:rPr>
                <w:rFonts w:ascii="Lucida Handwriting" w:hAnsi="Lucida Handwriting"/>
                <w:noProof/>
              </w:rPr>
              <mc:AlternateContent>
                <mc:Choice Requires="wpi">
                  <w:drawing>
                    <wp:anchor distT="0" distB="0" distL="114300" distR="114300" simplePos="0" relativeHeight="251660288" behindDoc="0" locked="0" layoutInCell="1" allowOverlap="1" wp14:anchorId="79AEB40B" wp14:editId="05E858B4">
                      <wp:simplePos x="0" y="0"/>
                      <wp:positionH relativeFrom="column">
                        <wp:posOffset>84130</wp:posOffset>
                      </wp:positionH>
                      <wp:positionV relativeFrom="paragraph">
                        <wp:posOffset>-1525</wp:posOffset>
                      </wp:positionV>
                      <wp:extent cx="556920" cy="292680"/>
                      <wp:effectExtent l="38100" t="38100" r="0" b="50800"/>
                      <wp:wrapNone/>
                      <wp:docPr id="1706262035" name="Inkt 4"/>
                      <wp:cNvGraphicFramePr/>
                      <a:graphic xmlns:a="http://schemas.openxmlformats.org/drawingml/2006/main">
                        <a:graphicData uri="http://schemas.microsoft.com/office/word/2010/wordprocessingInk">
                          <w14:contentPart bwMode="auto" r:id="rId18">
                            <w14:nvContentPartPr>
                              <w14:cNvContentPartPr/>
                            </w14:nvContentPartPr>
                            <w14:xfrm>
                              <a:off x="0" y="0"/>
                              <a:ext cx="556920" cy="292680"/>
                            </w14:xfrm>
                          </w14:contentPart>
                        </a:graphicData>
                      </a:graphic>
                    </wp:anchor>
                  </w:drawing>
                </mc:Choice>
                <mc:Fallback>
                  <w:pict>
                    <v:shape w14:anchorId="6685FDF5" id="Inkt 4" o:spid="_x0000_s1026" type="#_x0000_t75" style="position:absolute;margin-left:6.1pt;margin-top:-.6pt;width:44.8pt;height:2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">
                      <v:imagedata r:id="rId19" o:title=""/>
                    </v:shape>
                  </w:pict>
                </mc:Fallback>
              </mc:AlternateContent>
            </w:r>
            <w:r>
              <w:rPr>
                <w:rFonts w:ascii="Lucida Handwriting" w:hAnsi="Lucida Handwriting"/>
                <w:noProof/>
              </w:rPr>
              <mc:AlternateContent>
                <mc:Choice Requires="wpi">
                  <w:drawing>
                    <wp:anchor distT="0" distB="0" distL="114300" distR="114300" simplePos="0" relativeHeight="251659264" behindDoc="0" locked="0" layoutInCell="1" allowOverlap="1" wp14:anchorId="6D2F813A" wp14:editId="713240BC">
                      <wp:simplePos x="0" y="0"/>
                      <wp:positionH relativeFrom="column">
                        <wp:posOffset>98170</wp:posOffset>
                      </wp:positionH>
                      <wp:positionV relativeFrom="paragraph">
                        <wp:posOffset>76595</wp:posOffset>
                      </wp:positionV>
                      <wp:extent cx="64080" cy="220320"/>
                      <wp:effectExtent l="38100" t="38100" r="50800" b="46990"/>
                      <wp:wrapNone/>
                      <wp:docPr id="1782665881" name="Inkt 1"/>
                      <wp:cNvGraphicFramePr/>
                      <a:graphic xmlns:a="http://schemas.openxmlformats.org/drawingml/2006/main">
                        <a:graphicData uri="http://schemas.microsoft.com/office/word/2010/wordprocessingInk">
                          <w14:contentPart bwMode="auto" r:id="rId20">
                            <w14:nvContentPartPr>
                              <w14:cNvContentPartPr/>
                            </w14:nvContentPartPr>
                            <w14:xfrm>
                              <a:off x="0" y="0"/>
                              <a:ext cx="64080" cy="220320"/>
                            </w14:xfrm>
                          </w14:contentPart>
                        </a:graphicData>
                      </a:graphic>
                    </wp:anchor>
                  </w:drawing>
                </mc:Choice>
                <mc:Fallback>
                  <w:pict>
                    <v:shape w14:anchorId="733BE2DA" id="Inkt 1" o:spid="_x0000_s1026" type="#_x0000_t75" style="position:absolute;margin-left:7.25pt;margin-top:5.55pt;width:6.0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">
                      <v:imagedata r:id="rId21" o:title=""/>
                    </v:shape>
                  </w:pict>
                </mc:Fallback>
              </mc:AlternateContent>
            </w:r>
          </w:p>
        </w:tc>
        <w:tc>
          <w:tcPr>
            <w:tcW w:w="3412" w:type="dxa"/>
            <w:gridSpan w:val="2"/>
          </w:tcPr>
          <w:p w14:paraId="65744BD2"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BD7"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D4" w14:textId="77777777" w:rsidR="00355740" w:rsidRDefault="002E2950">
            <w:r>
              <w:t>Handtekening Beoordelaar 1</w:t>
            </w:r>
          </w:p>
        </w:tc>
        <w:tc>
          <w:tcPr>
            <w:tcW w:w="3414" w:type="dxa"/>
            <w:gridSpan w:val="2"/>
            <w:tcBorders>
              <w:bottom w:val="single" w:sz="4" w:space="0" w:color="56355B"/>
            </w:tcBorders>
          </w:tcPr>
          <w:p w14:paraId="65744BD5"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D6"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BDB"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D8" w14:textId="77777777" w:rsidR="00355740" w:rsidRDefault="002E2950">
            <w:r>
              <w:t>Handtekening Beoordelaar 2</w:t>
            </w:r>
          </w:p>
        </w:tc>
        <w:tc>
          <w:tcPr>
            <w:tcW w:w="3414" w:type="dxa"/>
            <w:gridSpan w:val="2"/>
            <w:tcBorders>
              <w:top w:val="single" w:sz="4" w:space="0" w:color="56355B"/>
              <w:bottom w:val="single" w:sz="4" w:space="0" w:color="auto"/>
            </w:tcBorders>
          </w:tcPr>
          <w:p w14:paraId="65744BD9"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DA"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BDC" w14:textId="77777777" w:rsidR="00355740" w:rsidRDefault="00355740"/>
    <w:tbl>
      <w:tblPr>
        <w:tblStyle w:val="1"/>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14:paraId="65744BDE"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DD" w14:textId="77777777" w:rsidR="00355740" w:rsidRDefault="002E2950">
            <w:pPr>
              <w:jc w:val="center"/>
              <w:rPr>
                <w:b/>
                <w:color w:val="FFFFFF"/>
              </w:rPr>
            </w:pPr>
            <w:r>
              <w:rPr>
                <w:b/>
                <w:color w:val="FFFFFF"/>
              </w:rPr>
              <w:t>B1-K2</w:t>
            </w:r>
          </w:p>
        </w:tc>
      </w:tr>
      <w:tr w:rsidR="00355740" w14:paraId="65744BE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F" w14:textId="77777777" w:rsidR="00355740" w:rsidRDefault="002E2950">
            <w:pPr>
              <w:tabs>
                <w:tab w:val="left" w:pos="420"/>
              </w:tabs>
            </w:pPr>
            <w:r>
              <w:t>Examenduur</w:t>
            </w:r>
          </w:p>
        </w:tc>
        <w:tc>
          <w:tcPr>
            <w:tcW w:w="1707" w:type="dxa"/>
          </w:tcPr>
          <w:p w14:paraId="65744BE0" w14:textId="77777777" w:rsidR="00355740" w:rsidRDefault="002E2950">
            <w:pPr>
              <w:cnfStyle w:val="000000100000" w:firstRow="0" w:lastRow="0" w:firstColumn="0" w:lastColumn="0" w:oddVBand="0" w:evenVBand="0" w:oddHBand="1" w:evenHBand="0" w:firstRowFirstColumn="0" w:firstRowLastColumn="0" w:lastRowFirstColumn="0" w:lastRowLastColumn="0"/>
            </w:pPr>
            <w:r>
              <w:t>[Startdatum]</w:t>
            </w:r>
          </w:p>
        </w:tc>
        <w:tc>
          <w:tcPr>
            <w:tcW w:w="1707" w:type="dxa"/>
          </w:tcPr>
          <w:p w14:paraId="65744BE1" w14:textId="77777777" w:rsidR="00355740" w:rsidRDefault="002E2950">
            <w:pPr>
              <w:cnfStyle w:val="000000100000" w:firstRow="0" w:lastRow="0" w:firstColumn="0" w:lastColumn="0" w:oddVBand="0" w:evenVBand="0" w:oddHBand="1" w:evenHBand="0" w:firstRowFirstColumn="0" w:firstRowLastColumn="0" w:lastRowFirstColumn="0" w:lastRowLastColumn="0"/>
            </w:pPr>
            <w:r>
              <w:t>[Tijd]</w:t>
            </w:r>
          </w:p>
        </w:tc>
        <w:tc>
          <w:tcPr>
            <w:tcW w:w="1707" w:type="dxa"/>
          </w:tcPr>
          <w:p w14:paraId="65744BE2" w14:textId="77777777" w:rsidR="00355740" w:rsidRDefault="002E2950">
            <w:pPr>
              <w:cnfStyle w:val="000000100000" w:firstRow="0" w:lastRow="0" w:firstColumn="0" w:lastColumn="0" w:oddVBand="0" w:evenVBand="0" w:oddHBand="1" w:evenHBand="0" w:firstRowFirstColumn="0" w:firstRowLastColumn="0" w:lastRowFirstColumn="0" w:lastRowLastColumn="0"/>
            </w:pPr>
            <w:r>
              <w:t>[Einddatum]</w:t>
            </w:r>
          </w:p>
        </w:tc>
        <w:tc>
          <w:tcPr>
            <w:tcW w:w="1705" w:type="dxa"/>
          </w:tcPr>
          <w:p w14:paraId="65744BE3" w14:textId="77777777" w:rsidR="00355740" w:rsidRDefault="002E2950">
            <w:pPr>
              <w:cnfStyle w:val="000000100000" w:firstRow="0" w:lastRow="0" w:firstColumn="0" w:lastColumn="0" w:oddVBand="0" w:evenVBand="0" w:oddHBand="1" w:evenHBand="0" w:firstRowFirstColumn="0" w:firstRowLastColumn="0" w:lastRowFirstColumn="0" w:lastRowLastColumn="0"/>
            </w:pPr>
            <w:r>
              <w:t>[Tijd]</w:t>
            </w:r>
          </w:p>
        </w:tc>
      </w:tr>
      <w:tr w:rsidR="00355740" w14:paraId="65744BE8"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E5" w14:textId="77777777" w:rsidR="00355740" w:rsidRDefault="002E2950">
            <w:r>
              <w:t>Handtekening Kandidaat</w:t>
            </w:r>
          </w:p>
        </w:tc>
        <w:tc>
          <w:tcPr>
            <w:tcW w:w="3414" w:type="dxa"/>
            <w:gridSpan w:val="2"/>
          </w:tcPr>
          <w:p w14:paraId="65744BE6"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Pr>
          <w:p w14:paraId="65744BE7"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BEC"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E9" w14:textId="77777777" w:rsidR="00355740" w:rsidRDefault="002E2950">
            <w:r>
              <w:t>Handtekening Beoordelaar 1</w:t>
            </w:r>
          </w:p>
        </w:tc>
        <w:tc>
          <w:tcPr>
            <w:tcW w:w="3414" w:type="dxa"/>
            <w:gridSpan w:val="2"/>
            <w:tcBorders>
              <w:bottom w:val="single" w:sz="4" w:space="0" w:color="56355B"/>
            </w:tcBorders>
          </w:tcPr>
          <w:p w14:paraId="65744BEA"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EB"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BF0"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ED" w14:textId="77777777" w:rsidR="00355740" w:rsidRDefault="002E2950">
            <w:r>
              <w:t>Handtekening Beoordelaar 2</w:t>
            </w:r>
          </w:p>
        </w:tc>
        <w:tc>
          <w:tcPr>
            <w:tcW w:w="3414" w:type="dxa"/>
            <w:gridSpan w:val="2"/>
            <w:tcBorders>
              <w:top w:val="single" w:sz="4" w:space="0" w:color="56355B"/>
              <w:bottom w:val="single" w:sz="4" w:space="0" w:color="auto"/>
            </w:tcBorders>
          </w:tcPr>
          <w:p w14:paraId="65744BEE"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EF"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BF1" w14:textId="77777777" w:rsidR="00355740" w:rsidRDefault="00355740"/>
    <w:sectPr w:rsidR="00355740">
      <w:headerReference w:type="default" r:id="rId22"/>
      <w:footerReference w:type="default" r:id="rId2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C8D71" w14:textId="77777777" w:rsidR="0052031B" w:rsidRDefault="0052031B">
      <w:pPr>
        <w:spacing w:line="240" w:lineRule="auto"/>
      </w:pPr>
      <w:r>
        <w:separator/>
      </w:r>
    </w:p>
  </w:endnote>
  <w:endnote w:type="continuationSeparator" w:id="0">
    <w:p w14:paraId="4C4EBADE" w14:textId="77777777" w:rsidR="0052031B" w:rsidRDefault="00520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4"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5"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7"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9" w14:textId="43717C7C" w:rsidR="00355740" w:rsidRDefault="002E2950">
    <w:pPr>
      <w:pBdr>
        <w:top w:val="nil"/>
        <w:left w:val="nil"/>
        <w:bottom w:val="nil"/>
        <w:right w:val="nil"/>
        <w:between w:val="nil"/>
      </w:pBdr>
      <w:tabs>
        <w:tab w:val="center" w:pos="4536"/>
        <w:tab w:val="right" w:pos="9072"/>
        <w:tab w:val="right" w:pos="14004"/>
      </w:tabs>
      <w:rPr>
        <w:color w:val="000000"/>
        <w:sz w:val="16"/>
        <w:szCs w:val="16"/>
      </w:rPr>
    </w:pPr>
    <w:r>
      <w:rPr>
        <w:noProof/>
        <w:color w:val="000000"/>
        <w:sz w:val="16"/>
        <w:szCs w:val="16"/>
      </w:rPr>
      <w:drawing>
        <wp:inline distT="0" distB="0" distL="0" distR="0" wp14:anchorId="65744BFB" wp14:editId="65744BFC">
          <wp:extent cx="918000" cy="360000"/>
          <wp:effectExtent l="0" t="0" r="0" b="0"/>
          <wp:docPr id="1" name="image1.png"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png" descr="Afbeelding met tekst&#10;&#10;Automatisch gegenereerde beschrijving"/>
                  <pic:cNvPicPr preferRelativeResize="0"/>
                </pic:nvPicPr>
                <pic:blipFill>
                  <a:blip r:embed="rId1"/>
                  <a:srcRect/>
                  <a:stretch>
                    <a:fillRect/>
                  </a:stretch>
                </pic:blipFill>
                <pic:spPr>
                  <a:xfrm>
                    <a:off x="0" y="0"/>
                    <a:ext cx="918000" cy="360000"/>
                  </a:xfrm>
                  <a:prstGeom prst="rect">
                    <a:avLst/>
                  </a:prstGeom>
                  <a:ln/>
                </pic:spPr>
              </pic:pic>
            </a:graphicData>
          </a:graphic>
        </wp:inline>
      </w:drawing>
    </w:r>
    <w:r>
      <w:rPr>
        <w:color w:val="000000"/>
        <w:sz w:val="16"/>
        <w:szCs w:val="16"/>
      </w:rPr>
      <w:tab/>
      <w:t>Examenafspraken SD_SD20</w:t>
    </w:r>
    <w:r w:rsidR="007C4119">
      <w:rPr>
        <w:color w:val="000000"/>
        <w:sz w:val="16"/>
        <w:szCs w:val="16"/>
      </w:rPr>
      <w:t>_PvB1</w:t>
    </w:r>
    <w:r w:rsidR="00A019E9">
      <w:rPr>
        <w:color w:val="000000"/>
        <w:sz w:val="16"/>
        <w:szCs w:val="16"/>
      </w:rPr>
      <w:t>_B1-K1-2_</w:t>
    </w:r>
    <w:r w:rsidR="00635403">
      <w:rPr>
        <w:color w:val="000000"/>
        <w:sz w:val="16"/>
        <w:szCs w:val="16"/>
      </w:rPr>
      <w:t>3</w:t>
    </w:r>
    <w:r w:rsidR="00A019E9">
      <w:rPr>
        <w:color w:val="000000"/>
        <w:sz w:val="16"/>
        <w:szCs w:val="16"/>
      </w:rPr>
      <w:t>v</w:t>
    </w:r>
    <w:r w:rsidR="00CF1E9D">
      <w:rPr>
        <w:color w:val="000000"/>
        <w:sz w:val="16"/>
        <w:szCs w:val="16"/>
      </w:rPr>
      <w:t>1</w:t>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461F17">
      <w:rPr>
        <w:noProof/>
        <w:color w:val="000000"/>
        <w:sz w:val="16"/>
        <w:szCs w:val="16"/>
      </w:rPr>
      <w:t>2</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sidR="00461F17">
      <w:rPr>
        <w:noProof/>
        <w:color w:val="000000"/>
        <w:sz w:val="16"/>
        <w:szCs w:val="16"/>
      </w:rPr>
      <w:t>3</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738B4" w14:textId="77777777" w:rsidR="0052031B" w:rsidRDefault="0052031B">
      <w:pPr>
        <w:spacing w:line="240" w:lineRule="auto"/>
      </w:pPr>
      <w:r>
        <w:separator/>
      </w:r>
    </w:p>
  </w:footnote>
  <w:footnote w:type="continuationSeparator" w:id="0">
    <w:p w14:paraId="133A05F7" w14:textId="77777777" w:rsidR="0052031B" w:rsidRDefault="005203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2"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3" w14:textId="77777777" w:rsidR="00355740" w:rsidRDefault="006B7B1F">
    <w:pPr>
      <w:pBdr>
        <w:top w:val="nil"/>
        <w:left w:val="nil"/>
        <w:bottom w:val="nil"/>
        <w:right w:val="nil"/>
        <w:between w:val="nil"/>
      </w:pBdr>
      <w:tabs>
        <w:tab w:val="center" w:pos="4536"/>
        <w:tab w:val="right" w:pos="9072"/>
      </w:tabs>
      <w:spacing w:line="240" w:lineRule="auto"/>
      <w:rPr>
        <w:color w:val="000000"/>
      </w:rPr>
    </w:pPr>
    <w:r>
      <w:rPr>
        <w:color w:val="000000"/>
      </w:rPr>
      <w:pict w14:anchorId="65744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595.2pt;height:841.9pt;z-index:-251658752;mso-position-horizontal:center;mso-position-horizontal-relative:page;mso-position-vertical:center;mso-position-vertical-relative:page">
          <v:imagedata r:id="rId1" o:title="image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6"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8"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8F2"/>
    <w:multiLevelType w:val="multilevel"/>
    <w:tmpl w:val="522CE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F29D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E423B"/>
    <w:multiLevelType w:val="hybridMultilevel"/>
    <w:tmpl w:val="2C589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59F4E6A"/>
    <w:multiLevelType w:val="hybridMultilevel"/>
    <w:tmpl w:val="9E9A1166"/>
    <w:lvl w:ilvl="0" w:tplc="D9DC85FA">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A53D49"/>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114D56"/>
    <w:multiLevelType w:val="multilevel"/>
    <w:tmpl w:val="49A0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307229"/>
    <w:multiLevelType w:val="multilevel"/>
    <w:tmpl w:val="C968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40574"/>
    <w:multiLevelType w:val="hybridMultilevel"/>
    <w:tmpl w:val="D5B037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F4A2DF8"/>
    <w:multiLevelType w:val="multilevel"/>
    <w:tmpl w:val="894A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95311D"/>
    <w:multiLevelType w:val="hybridMultilevel"/>
    <w:tmpl w:val="B7B63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24553E"/>
    <w:multiLevelType w:val="multilevel"/>
    <w:tmpl w:val="F2C63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AB6A96"/>
    <w:multiLevelType w:val="hybridMultilevel"/>
    <w:tmpl w:val="6682E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F81D9B"/>
    <w:multiLevelType w:val="multilevel"/>
    <w:tmpl w:val="D892F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0540B"/>
    <w:multiLevelType w:val="hybridMultilevel"/>
    <w:tmpl w:val="FAE487F0"/>
    <w:lvl w:ilvl="0" w:tplc="D62E2B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F8B2A01"/>
    <w:multiLevelType w:val="hybridMultilevel"/>
    <w:tmpl w:val="5AD2BC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2C28D4"/>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9D0501"/>
    <w:multiLevelType w:val="multilevel"/>
    <w:tmpl w:val="57829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4A3657"/>
    <w:multiLevelType w:val="hybridMultilevel"/>
    <w:tmpl w:val="A9A008D4"/>
    <w:lvl w:ilvl="0" w:tplc="B2285EFE">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47A5A60"/>
    <w:multiLevelType w:val="hybridMultilevel"/>
    <w:tmpl w:val="BBAA2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5924D44"/>
    <w:multiLevelType w:val="multilevel"/>
    <w:tmpl w:val="D474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96346E9"/>
    <w:multiLevelType w:val="multilevel"/>
    <w:tmpl w:val="551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CE28BB"/>
    <w:multiLevelType w:val="multilevel"/>
    <w:tmpl w:val="A2FE8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F05C3D"/>
    <w:multiLevelType w:val="multilevel"/>
    <w:tmpl w:val="B816B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F32B95"/>
    <w:multiLevelType w:val="multilevel"/>
    <w:tmpl w:val="4FE6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D5B592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556AAF"/>
    <w:multiLevelType w:val="multilevel"/>
    <w:tmpl w:val="1570A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895885"/>
    <w:multiLevelType w:val="multilevel"/>
    <w:tmpl w:val="5240E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D2428D"/>
    <w:multiLevelType w:val="hybridMultilevel"/>
    <w:tmpl w:val="6F3844E8"/>
    <w:lvl w:ilvl="0" w:tplc="FFFFFFFF">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FC55D49"/>
    <w:multiLevelType w:val="multilevel"/>
    <w:tmpl w:val="FAA41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582D76"/>
    <w:multiLevelType w:val="multilevel"/>
    <w:tmpl w:val="AA7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244203E"/>
    <w:multiLevelType w:val="hybridMultilevel"/>
    <w:tmpl w:val="AACCE71C"/>
    <w:lvl w:ilvl="0" w:tplc="1F16D24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3E92A63"/>
    <w:multiLevelType w:val="multilevel"/>
    <w:tmpl w:val="9B581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95E7C37"/>
    <w:multiLevelType w:val="hybridMultilevel"/>
    <w:tmpl w:val="1C7AD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E9A683A"/>
    <w:multiLevelType w:val="multilevel"/>
    <w:tmpl w:val="9E907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7E5726"/>
    <w:multiLevelType w:val="multilevel"/>
    <w:tmpl w:val="0896D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BC475C"/>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4B26D8"/>
    <w:multiLevelType w:val="hybridMultilevel"/>
    <w:tmpl w:val="E5E08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9D40BFD"/>
    <w:multiLevelType w:val="multilevel"/>
    <w:tmpl w:val="0F3CC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A2E0467"/>
    <w:multiLevelType w:val="hybridMultilevel"/>
    <w:tmpl w:val="478886AA"/>
    <w:lvl w:ilvl="0" w:tplc="FFFFFFFF">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96049408">
    <w:abstractNumId w:val="22"/>
  </w:num>
  <w:num w:numId="2" w16cid:durableId="901334143">
    <w:abstractNumId w:val="17"/>
  </w:num>
  <w:num w:numId="3" w16cid:durableId="1501501236">
    <w:abstractNumId w:val="24"/>
  </w:num>
  <w:num w:numId="4" w16cid:durableId="1454514972">
    <w:abstractNumId w:val="8"/>
  </w:num>
  <w:num w:numId="5" w16cid:durableId="968826734">
    <w:abstractNumId w:val="23"/>
  </w:num>
  <w:num w:numId="6" w16cid:durableId="1543638348">
    <w:abstractNumId w:val="25"/>
  </w:num>
  <w:num w:numId="7" w16cid:durableId="1735884040">
    <w:abstractNumId w:val="10"/>
  </w:num>
  <w:num w:numId="8" w16cid:durableId="549804972">
    <w:abstractNumId w:val="36"/>
  </w:num>
  <w:num w:numId="9" w16cid:durableId="2040860391">
    <w:abstractNumId w:val="20"/>
  </w:num>
  <w:num w:numId="10" w16cid:durableId="1623458781">
    <w:abstractNumId w:val="34"/>
  </w:num>
  <w:num w:numId="11" w16cid:durableId="519198719">
    <w:abstractNumId w:val="27"/>
  </w:num>
  <w:num w:numId="12" w16cid:durableId="1962884820">
    <w:abstractNumId w:val="30"/>
  </w:num>
  <w:num w:numId="13" w16cid:durableId="2057466096">
    <w:abstractNumId w:val="37"/>
  </w:num>
  <w:num w:numId="14" w16cid:durableId="1831171915">
    <w:abstractNumId w:val="0"/>
  </w:num>
  <w:num w:numId="15" w16cid:durableId="279922485">
    <w:abstractNumId w:val="40"/>
  </w:num>
  <w:num w:numId="16" w16cid:durableId="579413806">
    <w:abstractNumId w:val="28"/>
  </w:num>
  <w:num w:numId="17" w16cid:durableId="1681348145">
    <w:abstractNumId w:val="5"/>
  </w:num>
  <w:num w:numId="18" w16cid:durableId="324361322">
    <w:abstractNumId w:val="32"/>
  </w:num>
  <w:num w:numId="19" w16cid:durableId="1844975050">
    <w:abstractNumId w:val="21"/>
  </w:num>
  <w:num w:numId="20" w16cid:durableId="1607032958">
    <w:abstractNumId w:val="12"/>
  </w:num>
  <w:num w:numId="21" w16cid:durableId="2122147621">
    <w:abstractNumId w:val="4"/>
  </w:num>
  <w:num w:numId="22" w16cid:durableId="155656852">
    <w:abstractNumId w:val="26"/>
  </w:num>
  <w:num w:numId="23" w16cid:durableId="986470320">
    <w:abstractNumId w:val="3"/>
  </w:num>
  <w:num w:numId="24" w16cid:durableId="1953393333">
    <w:abstractNumId w:val="29"/>
  </w:num>
  <w:num w:numId="25" w16cid:durableId="1436706420">
    <w:abstractNumId w:val="41"/>
  </w:num>
  <w:num w:numId="26" w16cid:durableId="687876485">
    <w:abstractNumId w:val="38"/>
  </w:num>
  <w:num w:numId="27" w16cid:durableId="1652565061">
    <w:abstractNumId w:val="16"/>
  </w:num>
  <w:num w:numId="28" w16cid:durableId="10496843">
    <w:abstractNumId w:val="1"/>
  </w:num>
  <w:num w:numId="29" w16cid:durableId="488179677">
    <w:abstractNumId w:val="39"/>
  </w:num>
  <w:num w:numId="30" w16cid:durableId="1139108769">
    <w:abstractNumId w:val="35"/>
  </w:num>
  <w:num w:numId="31" w16cid:durableId="1186990002">
    <w:abstractNumId w:val="15"/>
  </w:num>
  <w:num w:numId="32" w16cid:durableId="2084526827">
    <w:abstractNumId w:val="9"/>
  </w:num>
  <w:num w:numId="33" w16cid:durableId="577980950">
    <w:abstractNumId w:val="19"/>
  </w:num>
  <w:num w:numId="34" w16cid:durableId="986125992">
    <w:abstractNumId w:val="2"/>
  </w:num>
  <w:num w:numId="35" w16cid:durableId="1535388352">
    <w:abstractNumId w:val="7"/>
  </w:num>
  <w:num w:numId="36" w16cid:durableId="645818789">
    <w:abstractNumId w:val="11"/>
  </w:num>
  <w:num w:numId="37" w16cid:durableId="685599355">
    <w:abstractNumId w:val="31"/>
  </w:num>
  <w:num w:numId="38" w16cid:durableId="831678132">
    <w:abstractNumId w:val="13"/>
  </w:num>
  <w:num w:numId="39" w16cid:durableId="1064523534">
    <w:abstractNumId w:val="14"/>
  </w:num>
  <w:num w:numId="40" w16cid:durableId="574708291">
    <w:abstractNumId w:val="33"/>
  </w:num>
  <w:num w:numId="41" w16cid:durableId="1932926275">
    <w:abstractNumId w:val="18"/>
  </w:num>
  <w:num w:numId="42" w16cid:durableId="80446715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 Wigmans">
    <w15:presenceInfo w15:providerId="AD" w15:userId="S::0109165@zadkine.nl::717105d9-6775-4f6c-8931-225435bdf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740"/>
    <w:rsid w:val="00033BD1"/>
    <w:rsid w:val="00041D93"/>
    <w:rsid w:val="000560BC"/>
    <w:rsid w:val="001A29A7"/>
    <w:rsid w:val="001A4DF4"/>
    <w:rsid w:val="001D7F42"/>
    <w:rsid w:val="00240A36"/>
    <w:rsid w:val="00250032"/>
    <w:rsid w:val="00273784"/>
    <w:rsid w:val="00280BD3"/>
    <w:rsid w:val="002B2BA0"/>
    <w:rsid w:val="002C5A4A"/>
    <w:rsid w:val="002C5B80"/>
    <w:rsid w:val="002E1ACB"/>
    <w:rsid w:val="002E2950"/>
    <w:rsid w:val="002E6AEF"/>
    <w:rsid w:val="002F4D8F"/>
    <w:rsid w:val="003348A9"/>
    <w:rsid w:val="00355740"/>
    <w:rsid w:val="00396659"/>
    <w:rsid w:val="003A5316"/>
    <w:rsid w:val="003E4280"/>
    <w:rsid w:val="003E7825"/>
    <w:rsid w:val="00405743"/>
    <w:rsid w:val="00456850"/>
    <w:rsid w:val="00461F17"/>
    <w:rsid w:val="00462E07"/>
    <w:rsid w:val="00477FD5"/>
    <w:rsid w:val="004B3004"/>
    <w:rsid w:val="004E2962"/>
    <w:rsid w:val="0052031B"/>
    <w:rsid w:val="00577363"/>
    <w:rsid w:val="005F16E2"/>
    <w:rsid w:val="005F6E9D"/>
    <w:rsid w:val="006341A0"/>
    <w:rsid w:val="00635403"/>
    <w:rsid w:val="00641964"/>
    <w:rsid w:val="00656372"/>
    <w:rsid w:val="006A4DCB"/>
    <w:rsid w:val="006B7B1F"/>
    <w:rsid w:val="006E2E2A"/>
    <w:rsid w:val="006F50B2"/>
    <w:rsid w:val="006F6CA5"/>
    <w:rsid w:val="00757B4D"/>
    <w:rsid w:val="007A6042"/>
    <w:rsid w:val="007C4119"/>
    <w:rsid w:val="007F3C1C"/>
    <w:rsid w:val="00842B51"/>
    <w:rsid w:val="00861E73"/>
    <w:rsid w:val="008813F8"/>
    <w:rsid w:val="00881631"/>
    <w:rsid w:val="008B1B69"/>
    <w:rsid w:val="008B21F5"/>
    <w:rsid w:val="008B3D75"/>
    <w:rsid w:val="008D56AA"/>
    <w:rsid w:val="008D6F01"/>
    <w:rsid w:val="00902A07"/>
    <w:rsid w:val="00926804"/>
    <w:rsid w:val="00985F91"/>
    <w:rsid w:val="009D1E5D"/>
    <w:rsid w:val="009D25C8"/>
    <w:rsid w:val="00A019E9"/>
    <w:rsid w:val="00A16690"/>
    <w:rsid w:val="00A228AB"/>
    <w:rsid w:val="00A22BD6"/>
    <w:rsid w:val="00AA0FD4"/>
    <w:rsid w:val="00AC6B14"/>
    <w:rsid w:val="00AC7B0B"/>
    <w:rsid w:val="00AD277B"/>
    <w:rsid w:val="00AE46E5"/>
    <w:rsid w:val="00AE7979"/>
    <w:rsid w:val="00B178BB"/>
    <w:rsid w:val="00B344AE"/>
    <w:rsid w:val="00B84C90"/>
    <w:rsid w:val="00B94A6B"/>
    <w:rsid w:val="00BB7839"/>
    <w:rsid w:val="00BF0ABE"/>
    <w:rsid w:val="00BF1416"/>
    <w:rsid w:val="00C002DA"/>
    <w:rsid w:val="00C829E1"/>
    <w:rsid w:val="00CA0FBB"/>
    <w:rsid w:val="00CC1C39"/>
    <w:rsid w:val="00CF1E9D"/>
    <w:rsid w:val="00CF792D"/>
    <w:rsid w:val="00D23095"/>
    <w:rsid w:val="00D30111"/>
    <w:rsid w:val="00D378A1"/>
    <w:rsid w:val="00D73462"/>
    <w:rsid w:val="00DC0184"/>
    <w:rsid w:val="00DF1C53"/>
    <w:rsid w:val="00F856FC"/>
    <w:rsid w:val="00F95403"/>
    <w:rsid w:val="00FA601D"/>
    <w:rsid w:val="00FB73F6"/>
    <w:rsid w:val="00FC69F0"/>
    <w:rsid w:val="00FC75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44ABB"/>
  <w15:docId w15:val="{0DF7B981-602F-4E09-8439-686DFA23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n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7FD5"/>
  </w:style>
  <w:style w:type="paragraph" w:styleId="Kop1">
    <w:name w:val="heading 1"/>
    <w:basedOn w:val="Standaard"/>
    <w:next w:val="Standaard"/>
    <w:uiPriority w:val="9"/>
    <w:qFormat/>
    <w:pPr>
      <w:keepNext/>
      <w:keepLines/>
      <w:outlineLvl w:val="0"/>
    </w:pPr>
    <w:rPr>
      <w:b/>
      <w:color w:val="56355B"/>
      <w:sz w:val="32"/>
      <w:szCs w:val="32"/>
    </w:rPr>
  </w:style>
  <w:style w:type="paragraph" w:styleId="Kop2">
    <w:name w:val="heading 2"/>
    <w:basedOn w:val="Standaard"/>
    <w:next w:val="Standaard"/>
    <w:uiPriority w:val="9"/>
    <w:unhideWhenUsed/>
    <w:qFormat/>
    <w:pPr>
      <w:keepNext/>
      <w:keepLines/>
      <w:outlineLvl w:val="1"/>
    </w:pPr>
    <w:rPr>
      <w:color w:val="56355B"/>
      <w:sz w:val="28"/>
      <w:szCs w:val="28"/>
    </w:rPr>
  </w:style>
  <w:style w:type="paragraph" w:styleId="Kop3">
    <w:name w:val="heading 3"/>
    <w:basedOn w:val="Standaard"/>
    <w:next w:val="Standaard"/>
    <w:uiPriority w:val="9"/>
    <w:unhideWhenUsed/>
    <w:qFormat/>
    <w:pPr>
      <w:keepNext/>
      <w:keepLines/>
      <w:outlineLvl w:val="2"/>
    </w:pPr>
    <w:rPr>
      <w:color w:val="56355B"/>
      <w:sz w:val="24"/>
      <w:szCs w:val="24"/>
    </w:rPr>
  </w:style>
  <w:style w:type="paragraph" w:styleId="Kop4">
    <w:name w:val="heading 4"/>
    <w:basedOn w:val="Standaard"/>
    <w:next w:val="Standaard"/>
    <w:uiPriority w:val="9"/>
    <w:semiHidden/>
    <w:unhideWhenUsed/>
    <w:qFormat/>
    <w:pPr>
      <w:keepNext/>
      <w:keepLines/>
      <w:spacing w:before="40"/>
      <w:outlineLvl w:val="3"/>
    </w:pPr>
    <w:rPr>
      <w:i/>
      <w:color w:val="56355B"/>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12">
    <w:name w:val="12"/>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11">
    <w:name w:val="11"/>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10">
    <w:name w:val="10"/>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2">
    <w:name w:val="2"/>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1">
    <w:name w:val="1"/>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paragraph" w:styleId="Lijstalinea">
    <w:name w:val="List Paragraph"/>
    <w:basedOn w:val="Standaard"/>
    <w:uiPriority w:val="34"/>
    <w:qFormat/>
    <w:rsid w:val="00AD277B"/>
    <w:pPr>
      <w:ind w:left="720"/>
      <w:contextualSpacing/>
    </w:pPr>
    <w:rPr>
      <w:rFonts w:eastAsiaTheme="minorHAnsi" w:cstheme="minorBidi"/>
      <w:lang w:eastAsia="en-US"/>
    </w:rPr>
  </w:style>
  <w:style w:type="table" w:customStyle="1" w:styleId="SPLVeldnamendonkerpaars-1ekolomentotaalrijgroen">
    <w:name w:val="SPL Veldnamen donkerpaars - 1e kolom en totaalrij groen"/>
    <w:basedOn w:val="Standaardtabel"/>
    <w:uiPriority w:val="99"/>
    <w:rsid w:val="00AD277B"/>
    <w:rPr>
      <w:rFonts w:asciiTheme="minorHAnsi" w:eastAsiaTheme="minorHAnsi" w:hAnsiTheme="minorHAnsi" w:cstheme="minorBidi"/>
      <w:lang w:eastAsia="en-US"/>
    </w:rPr>
    <w:tblPr>
      <w:tblStyleRowBandSize w:val="1"/>
      <w:tblStyleCol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4F81BD" w:themeFill="accent1"/>
      </w:tcPr>
    </w:tblStylePr>
    <w:tblStylePr w:type="lastRow">
      <w:rPr>
        <w:rFonts w:ascii="Calibri" w:hAnsi="Calibri"/>
        <w:sz w:val="22"/>
      </w:rPr>
      <w:tblPr/>
      <w:tcPr>
        <w:tc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Revisie">
    <w:name w:val="Revision"/>
    <w:hidden/>
    <w:uiPriority w:val="99"/>
    <w:semiHidden/>
    <w:rsid w:val="005F6E9D"/>
    <w:pPr>
      <w:spacing w:line="240" w:lineRule="auto"/>
    </w:pPr>
  </w:style>
  <w:style w:type="character" w:styleId="Verwijzingopmerking">
    <w:name w:val="annotation reference"/>
    <w:basedOn w:val="Standaardalinea-lettertype"/>
    <w:uiPriority w:val="99"/>
    <w:semiHidden/>
    <w:unhideWhenUsed/>
    <w:rsid w:val="002E1ACB"/>
    <w:rPr>
      <w:sz w:val="16"/>
      <w:szCs w:val="16"/>
    </w:rPr>
  </w:style>
  <w:style w:type="paragraph" w:styleId="Tekstopmerking">
    <w:name w:val="annotation text"/>
    <w:basedOn w:val="Standaard"/>
    <w:link w:val="TekstopmerkingChar"/>
    <w:uiPriority w:val="99"/>
    <w:semiHidden/>
    <w:unhideWhenUsed/>
    <w:rsid w:val="002E1AC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E1ACB"/>
    <w:rPr>
      <w:sz w:val="20"/>
      <w:szCs w:val="20"/>
    </w:rPr>
  </w:style>
  <w:style w:type="paragraph" w:styleId="Onderwerpvanopmerking">
    <w:name w:val="annotation subject"/>
    <w:basedOn w:val="Tekstopmerking"/>
    <w:next w:val="Tekstopmerking"/>
    <w:link w:val="OnderwerpvanopmerkingChar"/>
    <w:uiPriority w:val="99"/>
    <w:semiHidden/>
    <w:unhideWhenUsed/>
    <w:rsid w:val="002E1ACB"/>
    <w:rPr>
      <w:b/>
      <w:bCs/>
    </w:rPr>
  </w:style>
  <w:style w:type="character" w:customStyle="1" w:styleId="OnderwerpvanopmerkingChar">
    <w:name w:val="Onderwerp van opmerking Char"/>
    <w:basedOn w:val="TekstopmerkingChar"/>
    <w:link w:val="Onderwerpvanopmerking"/>
    <w:uiPriority w:val="99"/>
    <w:semiHidden/>
    <w:rsid w:val="002E1ACB"/>
    <w:rPr>
      <w:b/>
      <w:bCs/>
      <w:sz w:val="20"/>
      <w:szCs w:val="20"/>
    </w:rPr>
  </w:style>
  <w:style w:type="paragraph" w:styleId="Normaalweb">
    <w:name w:val="Normal (Web)"/>
    <w:basedOn w:val="Standaard"/>
    <w:uiPriority w:val="99"/>
    <w:semiHidden/>
    <w:unhideWhenUsed/>
    <w:rsid w:val="006341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4182">
      <w:bodyDiv w:val="1"/>
      <w:marLeft w:val="0"/>
      <w:marRight w:val="0"/>
      <w:marTop w:val="0"/>
      <w:marBottom w:val="0"/>
      <w:divBdr>
        <w:top w:val="none" w:sz="0" w:space="0" w:color="auto"/>
        <w:left w:val="none" w:sz="0" w:space="0" w:color="auto"/>
        <w:bottom w:val="none" w:sz="0" w:space="0" w:color="auto"/>
        <w:right w:val="none" w:sz="0" w:space="0" w:color="auto"/>
      </w:divBdr>
    </w:div>
    <w:div w:id="73867851">
      <w:bodyDiv w:val="1"/>
      <w:marLeft w:val="0"/>
      <w:marRight w:val="0"/>
      <w:marTop w:val="0"/>
      <w:marBottom w:val="0"/>
      <w:divBdr>
        <w:top w:val="none" w:sz="0" w:space="0" w:color="auto"/>
        <w:left w:val="none" w:sz="0" w:space="0" w:color="auto"/>
        <w:bottom w:val="none" w:sz="0" w:space="0" w:color="auto"/>
        <w:right w:val="none" w:sz="0" w:space="0" w:color="auto"/>
      </w:divBdr>
    </w:div>
    <w:div w:id="160316969">
      <w:bodyDiv w:val="1"/>
      <w:marLeft w:val="0"/>
      <w:marRight w:val="0"/>
      <w:marTop w:val="0"/>
      <w:marBottom w:val="0"/>
      <w:divBdr>
        <w:top w:val="none" w:sz="0" w:space="0" w:color="auto"/>
        <w:left w:val="none" w:sz="0" w:space="0" w:color="auto"/>
        <w:bottom w:val="none" w:sz="0" w:space="0" w:color="auto"/>
        <w:right w:val="none" w:sz="0" w:space="0" w:color="auto"/>
      </w:divBdr>
    </w:div>
    <w:div w:id="187372333">
      <w:bodyDiv w:val="1"/>
      <w:marLeft w:val="0"/>
      <w:marRight w:val="0"/>
      <w:marTop w:val="0"/>
      <w:marBottom w:val="0"/>
      <w:divBdr>
        <w:top w:val="none" w:sz="0" w:space="0" w:color="auto"/>
        <w:left w:val="none" w:sz="0" w:space="0" w:color="auto"/>
        <w:bottom w:val="none" w:sz="0" w:space="0" w:color="auto"/>
        <w:right w:val="none" w:sz="0" w:space="0" w:color="auto"/>
      </w:divBdr>
    </w:div>
    <w:div w:id="204871908">
      <w:bodyDiv w:val="1"/>
      <w:marLeft w:val="0"/>
      <w:marRight w:val="0"/>
      <w:marTop w:val="0"/>
      <w:marBottom w:val="0"/>
      <w:divBdr>
        <w:top w:val="none" w:sz="0" w:space="0" w:color="auto"/>
        <w:left w:val="none" w:sz="0" w:space="0" w:color="auto"/>
        <w:bottom w:val="none" w:sz="0" w:space="0" w:color="auto"/>
        <w:right w:val="none" w:sz="0" w:space="0" w:color="auto"/>
      </w:divBdr>
    </w:div>
    <w:div w:id="326323344">
      <w:bodyDiv w:val="1"/>
      <w:marLeft w:val="0"/>
      <w:marRight w:val="0"/>
      <w:marTop w:val="0"/>
      <w:marBottom w:val="0"/>
      <w:divBdr>
        <w:top w:val="none" w:sz="0" w:space="0" w:color="auto"/>
        <w:left w:val="none" w:sz="0" w:space="0" w:color="auto"/>
        <w:bottom w:val="none" w:sz="0" w:space="0" w:color="auto"/>
        <w:right w:val="none" w:sz="0" w:space="0" w:color="auto"/>
      </w:divBdr>
    </w:div>
    <w:div w:id="396242710">
      <w:bodyDiv w:val="1"/>
      <w:marLeft w:val="0"/>
      <w:marRight w:val="0"/>
      <w:marTop w:val="0"/>
      <w:marBottom w:val="0"/>
      <w:divBdr>
        <w:top w:val="none" w:sz="0" w:space="0" w:color="auto"/>
        <w:left w:val="none" w:sz="0" w:space="0" w:color="auto"/>
        <w:bottom w:val="none" w:sz="0" w:space="0" w:color="auto"/>
        <w:right w:val="none" w:sz="0" w:space="0" w:color="auto"/>
      </w:divBdr>
    </w:div>
    <w:div w:id="544752084">
      <w:bodyDiv w:val="1"/>
      <w:marLeft w:val="0"/>
      <w:marRight w:val="0"/>
      <w:marTop w:val="0"/>
      <w:marBottom w:val="0"/>
      <w:divBdr>
        <w:top w:val="none" w:sz="0" w:space="0" w:color="auto"/>
        <w:left w:val="none" w:sz="0" w:space="0" w:color="auto"/>
        <w:bottom w:val="none" w:sz="0" w:space="0" w:color="auto"/>
        <w:right w:val="none" w:sz="0" w:space="0" w:color="auto"/>
      </w:divBdr>
    </w:div>
    <w:div w:id="579868781">
      <w:bodyDiv w:val="1"/>
      <w:marLeft w:val="0"/>
      <w:marRight w:val="0"/>
      <w:marTop w:val="0"/>
      <w:marBottom w:val="0"/>
      <w:divBdr>
        <w:top w:val="none" w:sz="0" w:space="0" w:color="auto"/>
        <w:left w:val="none" w:sz="0" w:space="0" w:color="auto"/>
        <w:bottom w:val="none" w:sz="0" w:space="0" w:color="auto"/>
        <w:right w:val="none" w:sz="0" w:space="0" w:color="auto"/>
      </w:divBdr>
    </w:div>
    <w:div w:id="581330979">
      <w:bodyDiv w:val="1"/>
      <w:marLeft w:val="0"/>
      <w:marRight w:val="0"/>
      <w:marTop w:val="0"/>
      <w:marBottom w:val="0"/>
      <w:divBdr>
        <w:top w:val="none" w:sz="0" w:space="0" w:color="auto"/>
        <w:left w:val="none" w:sz="0" w:space="0" w:color="auto"/>
        <w:bottom w:val="none" w:sz="0" w:space="0" w:color="auto"/>
        <w:right w:val="none" w:sz="0" w:space="0" w:color="auto"/>
      </w:divBdr>
    </w:div>
    <w:div w:id="809784833">
      <w:bodyDiv w:val="1"/>
      <w:marLeft w:val="0"/>
      <w:marRight w:val="0"/>
      <w:marTop w:val="0"/>
      <w:marBottom w:val="0"/>
      <w:divBdr>
        <w:top w:val="none" w:sz="0" w:space="0" w:color="auto"/>
        <w:left w:val="none" w:sz="0" w:space="0" w:color="auto"/>
        <w:bottom w:val="none" w:sz="0" w:space="0" w:color="auto"/>
        <w:right w:val="none" w:sz="0" w:space="0" w:color="auto"/>
      </w:divBdr>
    </w:div>
    <w:div w:id="817310106">
      <w:bodyDiv w:val="1"/>
      <w:marLeft w:val="0"/>
      <w:marRight w:val="0"/>
      <w:marTop w:val="0"/>
      <w:marBottom w:val="0"/>
      <w:divBdr>
        <w:top w:val="none" w:sz="0" w:space="0" w:color="auto"/>
        <w:left w:val="none" w:sz="0" w:space="0" w:color="auto"/>
        <w:bottom w:val="none" w:sz="0" w:space="0" w:color="auto"/>
        <w:right w:val="none" w:sz="0" w:space="0" w:color="auto"/>
      </w:divBdr>
    </w:div>
    <w:div w:id="858201212">
      <w:bodyDiv w:val="1"/>
      <w:marLeft w:val="0"/>
      <w:marRight w:val="0"/>
      <w:marTop w:val="0"/>
      <w:marBottom w:val="0"/>
      <w:divBdr>
        <w:top w:val="none" w:sz="0" w:space="0" w:color="auto"/>
        <w:left w:val="none" w:sz="0" w:space="0" w:color="auto"/>
        <w:bottom w:val="none" w:sz="0" w:space="0" w:color="auto"/>
        <w:right w:val="none" w:sz="0" w:space="0" w:color="auto"/>
      </w:divBdr>
    </w:div>
    <w:div w:id="890193023">
      <w:bodyDiv w:val="1"/>
      <w:marLeft w:val="0"/>
      <w:marRight w:val="0"/>
      <w:marTop w:val="0"/>
      <w:marBottom w:val="0"/>
      <w:divBdr>
        <w:top w:val="none" w:sz="0" w:space="0" w:color="auto"/>
        <w:left w:val="none" w:sz="0" w:space="0" w:color="auto"/>
        <w:bottom w:val="none" w:sz="0" w:space="0" w:color="auto"/>
        <w:right w:val="none" w:sz="0" w:space="0" w:color="auto"/>
      </w:divBdr>
    </w:div>
    <w:div w:id="930428286">
      <w:bodyDiv w:val="1"/>
      <w:marLeft w:val="0"/>
      <w:marRight w:val="0"/>
      <w:marTop w:val="0"/>
      <w:marBottom w:val="0"/>
      <w:divBdr>
        <w:top w:val="none" w:sz="0" w:space="0" w:color="auto"/>
        <w:left w:val="none" w:sz="0" w:space="0" w:color="auto"/>
        <w:bottom w:val="none" w:sz="0" w:space="0" w:color="auto"/>
        <w:right w:val="none" w:sz="0" w:space="0" w:color="auto"/>
      </w:divBdr>
    </w:div>
    <w:div w:id="940988707">
      <w:bodyDiv w:val="1"/>
      <w:marLeft w:val="0"/>
      <w:marRight w:val="0"/>
      <w:marTop w:val="0"/>
      <w:marBottom w:val="0"/>
      <w:divBdr>
        <w:top w:val="none" w:sz="0" w:space="0" w:color="auto"/>
        <w:left w:val="none" w:sz="0" w:space="0" w:color="auto"/>
        <w:bottom w:val="none" w:sz="0" w:space="0" w:color="auto"/>
        <w:right w:val="none" w:sz="0" w:space="0" w:color="auto"/>
      </w:divBdr>
    </w:div>
    <w:div w:id="943613664">
      <w:bodyDiv w:val="1"/>
      <w:marLeft w:val="0"/>
      <w:marRight w:val="0"/>
      <w:marTop w:val="0"/>
      <w:marBottom w:val="0"/>
      <w:divBdr>
        <w:top w:val="none" w:sz="0" w:space="0" w:color="auto"/>
        <w:left w:val="none" w:sz="0" w:space="0" w:color="auto"/>
        <w:bottom w:val="none" w:sz="0" w:space="0" w:color="auto"/>
        <w:right w:val="none" w:sz="0" w:space="0" w:color="auto"/>
      </w:divBdr>
    </w:div>
    <w:div w:id="970013826">
      <w:bodyDiv w:val="1"/>
      <w:marLeft w:val="0"/>
      <w:marRight w:val="0"/>
      <w:marTop w:val="0"/>
      <w:marBottom w:val="0"/>
      <w:divBdr>
        <w:top w:val="none" w:sz="0" w:space="0" w:color="auto"/>
        <w:left w:val="none" w:sz="0" w:space="0" w:color="auto"/>
        <w:bottom w:val="none" w:sz="0" w:space="0" w:color="auto"/>
        <w:right w:val="none" w:sz="0" w:space="0" w:color="auto"/>
      </w:divBdr>
    </w:div>
    <w:div w:id="1027217573">
      <w:bodyDiv w:val="1"/>
      <w:marLeft w:val="0"/>
      <w:marRight w:val="0"/>
      <w:marTop w:val="0"/>
      <w:marBottom w:val="0"/>
      <w:divBdr>
        <w:top w:val="none" w:sz="0" w:space="0" w:color="auto"/>
        <w:left w:val="none" w:sz="0" w:space="0" w:color="auto"/>
        <w:bottom w:val="none" w:sz="0" w:space="0" w:color="auto"/>
        <w:right w:val="none" w:sz="0" w:space="0" w:color="auto"/>
      </w:divBdr>
    </w:div>
    <w:div w:id="1117526431">
      <w:bodyDiv w:val="1"/>
      <w:marLeft w:val="0"/>
      <w:marRight w:val="0"/>
      <w:marTop w:val="0"/>
      <w:marBottom w:val="0"/>
      <w:divBdr>
        <w:top w:val="none" w:sz="0" w:space="0" w:color="auto"/>
        <w:left w:val="none" w:sz="0" w:space="0" w:color="auto"/>
        <w:bottom w:val="none" w:sz="0" w:space="0" w:color="auto"/>
        <w:right w:val="none" w:sz="0" w:space="0" w:color="auto"/>
      </w:divBdr>
    </w:div>
    <w:div w:id="1121653944">
      <w:bodyDiv w:val="1"/>
      <w:marLeft w:val="0"/>
      <w:marRight w:val="0"/>
      <w:marTop w:val="0"/>
      <w:marBottom w:val="0"/>
      <w:divBdr>
        <w:top w:val="none" w:sz="0" w:space="0" w:color="auto"/>
        <w:left w:val="none" w:sz="0" w:space="0" w:color="auto"/>
        <w:bottom w:val="none" w:sz="0" w:space="0" w:color="auto"/>
        <w:right w:val="none" w:sz="0" w:space="0" w:color="auto"/>
      </w:divBdr>
    </w:div>
    <w:div w:id="1196700266">
      <w:bodyDiv w:val="1"/>
      <w:marLeft w:val="0"/>
      <w:marRight w:val="0"/>
      <w:marTop w:val="0"/>
      <w:marBottom w:val="0"/>
      <w:divBdr>
        <w:top w:val="none" w:sz="0" w:space="0" w:color="auto"/>
        <w:left w:val="none" w:sz="0" w:space="0" w:color="auto"/>
        <w:bottom w:val="none" w:sz="0" w:space="0" w:color="auto"/>
        <w:right w:val="none" w:sz="0" w:space="0" w:color="auto"/>
      </w:divBdr>
    </w:div>
    <w:div w:id="1256130642">
      <w:bodyDiv w:val="1"/>
      <w:marLeft w:val="0"/>
      <w:marRight w:val="0"/>
      <w:marTop w:val="0"/>
      <w:marBottom w:val="0"/>
      <w:divBdr>
        <w:top w:val="none" w:sz="0" w:space="0" w:color="auto"/>
        <w:left w:val="none" w:sz="0" w:space="0" w:color="auto"/>
        <w:bottom w:val="none" w:sz="0" w:space="0" w:color="auto"/>
        <w:right w:val="none" w:sz="0" w:space="0" w:color="auto"/>
      </w:divBdr>
    </w:div>
    <w:div w:id="1272318909">
      <w:bodyDiv w:val="1"/>
      <w:marLeft w:val="0"/>
      <w:marRight w:val="0"/>
      <w:marTop w:val="0"/>
      <w:marBottom w:val="0"/>
      <w:divBdr>
        <w:top w:val="none" w:sz="0" w:space="0" w:color="auto"/>
        <w:left w:val="none" w:sz="0" w:space="0" w:color="auto"/>
        <w:bottom w:val="none" w:sz="0" w:space="0" w:color="auto"/>
        <w:right w:val="none" w:sz="0" w:space="0" w:color="auto"/>
      </w:divBdr>
    </w:div>
    <w:div w:id="1340110716">
      <w:bodyDiv w:val="1"/>
      <w:marLeft w:val="0"/>
      <w:marRight w:val="0"/>
      <w:marTop w:val="0"/>
      <w:marBottom w:val="0"/>
      <w:divBdr>
        <w:top w:val="none" w:sz="0" w:space="0" w:color="auto"/>
        <w:left w:val="none" w:sz="0" w:space="0" w:color="auto"/>
        <w:bottom w:val="none" w:sz="0" w:space="0" w:color="auto"/>
        <w:right w:val="none" w:sz="0" w:space="0" w:color="auto"/>
      </w:divBdr>
    </w:div>
    <w:div w:id="1369989446">
      <w:bodyDiv w:val="1"/>
      <w:marLeft w:val="0"/>
      <w:marRight w:val="0"/>
      <w:marTop w:val="0"/>
      <w:marBottom w:val="0"/>
      <w:divBdr>
        <w:top w:val="none" w:sz="0" w:space="0" w:color="auto"/>
        <w:left w:val="none" w:sz="0" w:space="0" w:color="auto"/>
        <w:bottom w:val="none" w:sz="0" w:space="0" w:color="auto"/>
        <w:right w:val="none" w:sz="0" w:space="0" w:color="auto"/>
      </w:divBdr>
    </w:div>
    <w:div w:id="1391150340">
      <w:bodyDiv w:val="1"/>
      <w:marLeft w:val="0"/>
      <w:marRight w:val="0"/>
      <w:marTop w:val="0"/>
      <w:marBottom w:val="0"/>
      <w:divBdr>
        <w:top w:val="none" w:sz="0" w:space="0" w:color="auto"/>
        <w:left w:val="none" w:sz="0" w:space="0" w:color="auto"/>
        <w:bottom w:val="none" w:sz="0" w:space="0" w:color="auto"/>
        <w:right w:val="none" w:sz="0" w:space="0" w:color="auto"/>
      </w:divBdr>
    </w:div>
    <w:div w:id="1428891831">
      <w:bodyDiv w:val="1"/>
      <w:marLeft w:val="0"/>
      <w:marRight w:val="0"/>
      <w:marTop w:val="0"/>
      <w:marBottom w:val="0"/>
      <w:divBdr>
        <w:top w:val="none" w:sz="0" w:space="0" w:color="auto"/>
        <w:left w:val="none" w:sz="0" w:space="0" w:color="auto"/>
        <w:bottom w:val="none" w:sz="0" w:space="0" w:color="auto"/>
        <w:right w:val="none" w:sz="0" w:space="0" w:color="auto"/>
      </w:divBdr>
    </w:div>
    <w:div w:id="1495145018">
      <w:bodyDiv w:val="1"/>
      <w:marLeft w:val="0"/>
      <w:marRight w:val="0"/>
      <w:marTop w:val="0"/>
      <w:marBottom w:val="0"/>
      <w:divBdr>
        <w:top w:val="none" w:sz="0" w:space="0" w:color="auto"/>
        <w:left w:val="none" w:sz="0" w:space="0" w:color="auto"/>
        <w:bottom w:val="none" w:sz="0" w:space="0" w:color="auto"/>
        <w:right w:val="none" w:sz="0" w:space="0" w:color="auto"/>
      </w:divBdr>
    </w:div>
    <w:div w:id="1505977095">
      <w:bodyDiv w:val="1"/>
      <w:marLeft w:val="0"/>
      <w:marRight w:val="0"/>
      <w:marTop w:val="0"/>
      <w:marBottom w:val="0"/>
      <w:divBdr>
        <w:top w:val="none" w:sz="0" w:space="0" w:color="auto"/>
        <w:left w:val="none" w:sz="0" w:space="0" w:color="auto"/>
        <w:bottom w:val="none" w:sz="0" w:space="0" w:color="auto"/>
        <w:right w:val="none" w:sz="0" w:space="0" w:color="auto"/>
      </w:divBdr>
    </w:div>
    <w:div w:id="1609971664">
      <w:bodyDiv w:val="1"/>
      <w:marLeft w:val="0"/>
      <w:marRight w:val="0"/>
      <w:marTop w:val="0"/>
      <w:marBottom w:val="0"/>
      <w:divBdr>
        <w:top w:val="none" w:sz="0" w:space="0" w:color="auto"/>
        <w:left w:val="none" w:sz="0" w:space="0" w:color="auto"/>
        <w:bottom w:val="none" w:sz="0" w:space="0" w:color="auto"/>
        <w:right w:val="none" w:sz="0" w:space="0" w:color="auto"/>
      </w:divBdr>
    </w:div>
    <w:div w:id="1673138085">
      <w:bodyDiv w:val="1"/>
      <w:marLeft w:val="0"/>
      <w:marRight w:val="0"/>
      <w:marTop w:val="0"/>
      <w:marBottom w:val="0"/>
      <w:divBdr>
        <w:top w:val="none" w:sz="0" w:space="0" w:color="auto"/>
        <w:left w:val="none" w:sz="0" w:space="0" w:color="auto"/>
        <w:bottom w:val="none" w:sz="0" w:space="0" w:color="auto"/>
        <w:right w:val="none" w:sz="0" w:space="0" w:color="auto"/>
      </w:divBdr>
    </w:div>
    <w:div w:id="1681423269">
      <w:bodyDiv w:val="1"/>
      <w:marLeft w:val="0"/>
      <w:marRight w:val="0"/>
      <w:marTop w:val="0"/>
      <w:marBottom w:val="0"/>
      <w:divBdr>
        <w:top w:val="none" w:sz="0" w:space="0" w:color="auto"/>
        <w:left w:val="none" w:sz="0" w:space="0" w:color="auto"/>
        <w:bottom w:val="none" w:sz="0" w:space="0" w:color="auto"/>
        <w:right w:val="none" w:sz="0" w:space="0" w:color="auto"/>
      </w:divBdr>
    </w:div>
    <w:div w:id="1690915485">
      <w:bodyDiv w:val="1"/>
      <w:marLeft w:val="0"/>
      <w:marRight w:val="0"/>
      <w:marTop w:val="0"/>
      <w:marBottom w:val="0"/>
      <w:divBdr>
        <w:top w:val="none" w:sz="0" w:space="0" w:color="auto"/>
        <w:left w:val="none" w:sz="0" w:space="0" w:color="auto"/>
        <w:bottom w:val="none" w:sz="0" w:space="0" w:color="auto"/>
        <w:right w:val="none" w:sz="0" w:space="0" w:color="auto"/>
      </w:divBdr>
    </w:div>
    <w:div w:id="1711149741">
      <w:bodyDiv w:val="1"/>
      <w:marLeft w:val="0"/>
      <w:marRight w:val="0"/>
      <w:marTop w:val="0"/>
      <w:marBottom w:val="0"/>
      <w:divBdr>
        <w:top w:val="none" w:sz="0" w:space="0" w:color="auto"/>
        <w:left w:val="none" w:sz="0" w:space="0" w:color="auto"/>
        <w:bottom w:val="none" w:sz="0" w:space="0" w:color="auto"/>
        <w:right w:val="none" w:sz="0" w:space="0" w:color="auto"/>
      </w:divBdr>
    </w:div>
    <w:div w:id="1713840160">
      <w:bodyDiv w:val="1"/>
      <w:marLeft w:val="0"/>
      <w:marRight w:val="0"/>
      <w:marTop w:val="0"/>
      <w:marBottom w:val="0"/>
      <w:divBdr>
        <w:top w:val="none" w:sz="0" w:space="0" w:color="auto"/>
        <w:left w:val="none" w:sz="0" w:space="0" w:color="auto"/>
        <w:bottom w:val="none" w:sz="0" w:space="0" w:color="auto"/>
        <w:right w:val="none" w:sz="0" w:space="0" w:color="auto"/>
      </w:divBdr>
    </w:div>
    <w:div w:id="1782799055">
      <w:bodyDiv w:val="1"/>
      <w:marLeft w:val="0"/>
      <w:marRight w:val="0"/>
      <w:marTop w:val="0"/>
      <w:marBottom w:val="0"/>
      <w:divBdr>
        <w:top w:val="none" w:sz="0" w:space="0" w:color="auto"/>
        <w:left w:val="none" w:sz="0" w:space="0" w:color="auto"/>
        <w:bottom w:val="none" w:sz="0" w:space="0" w:color="auto"/>
        <w:right w:val="none" w:sz="0" w:space="0" w:color="auto"/>
      </w:divBdr>
    </w:div>
    <w:div w:id="1791244407">
      <w:bodyDiv w:val="1"/>
      <w:marLeft w:val="0"/>
      <w:marRight w:val="0"/>
      <w:marTop w:val="0"/>
      <w:marBottom w:val="0"/>
      <w:divBdr>
        <w:top w:val="none" w:sz="0" w:space="0" w:color="auto"/>
        <w:left w:val="none" w:sz="0" w:space="0" w:color="auto"/>
        <w:bottom w:val="none" w:sz="0" w:space="0" w:color="auto"/>
        <w:right w:val="none" w:sz="0" w:space="0" w:color="auto"/>
      </w:divBdr>
    </w:div>
    <w:div w:id="1851405890">
      <w:bodyDiv w:val="1"/>
      <w:marLeft w:val="0"/>
      <w:marRight w:val="0"/>
      <w:marTop w:val="0"/>
      <w:marBottom w:val="0"/>
      <w:divBdr>
        <w:top w:val="none" w:sz="0" w:space="0" w:color="auto"/>
        <w:left w:val="none" w:sz="0" w:space="0" w:color="auto"/>
        <w:bottom w:val="none" w:sz="0" w:space="0" w:color="auto"/>
        <w:right w:val="none" w:sz="0" w:space="0" w:color="auto"/>
      </w:divBdr>
    </w:div>
    <w:div w:id="1898590344">
      <w:bodyDiv w:val="1"/>
      <w:marLeft w:val="0"/>
      <w:marRight w:val="0"/>
      <w:marTop w:val="0"/>
      <w:marBottom w:val="0"/>
      <w:divBdr>
        <w:top w:val="none" w:sz="0" w:space="0" w:color="auto"/>
        <w:left w:val="none" w:sz="0" w:space="0" w:color="auto"/>
        <w:bottom w:val="none" w:sz="0" w:space="0" w:color="auto"/>
        <w:right w:val="none" w:sz="0" w:space="0" w:color="auto"/>
      </w:divBdr>
    </w:div>
    <w:div w:id="1964000292">
      <w:bodyDiv w:val="1"/>
      <w:marLeft w:val="0"/>
      <w:marRight w:val="0"/>
      <w:marTop w:val="0"/>
      <w:marBottom w:val="0"/>
      <w:divBdr>
        <w:top w:val="none" w:sz="0" w:space="0" w:color="auto"/>
        <w:left w:val="none" w:sz="0" w:space="0" w:color="auto"/>
        <w:bottom w:val="none" w:sz="0" w:space="0" w:color="auto"/>
        <w:right w:val="none" w:sz="0" w:space="0" w:color="auto"/>
      </w:divBdr>
    </w:div>
    <w:div w:id="1978563937">
      <w:bodyDiv w:val="1"/>
      <w:marLeft w:val="0"/>
      <w:marRight w:val="0"/>
      <w:marTop w:val="0"/>
      <w:marBottom w:val="0"/>
      <w:divBdr>
        <w:top w:val="none" w:sz="0" w:space="0" w:color="auto"/>
        <w:left w:val="none" w:sz="0" w:space="0" w:color="auto"/>
        <w:bottom w:val="none" w:sz="0" w:space="0" w:color="auto"/>
        <w:right w:val="none" w:sz="0" w:space="0" w:color="auto"/>
      </w:divBdr>
    </w:div>
    <w:div w:id="2042120081">
      <w:bodyDiv w:val="1"/>
      <w:marLeft w:val="0"/>
      <w:marRight w:val="0"/>
      <w:marTop w:val="0"/>
      <w:marBottom w:val="0"/>
      <w:divBdr>
        <w:top w:val="none" w:sz="0" w:space="0" w:color="auto"/>
        <w:left w:val="none" w:sz="0" w:space="0" w:color="auto"/>
        <w:bottom w:val="none" w:sz="0" w:space="0" w:color="auto"/>
        <w:right w:val="none" w:sz="0" w:space="0" w:color="auto"/>
      </w:divBdr>
    </w:div>
    <w:div w:id="2066027348">
      <w:bodyDiv w:val="1"/>
      <w:marLeft w:val="0"/>
      <w:marRight w:val="0"/>
      <w:marTop w:val="0"/>
      <w:marBottom w:val="0"/>
      <w:divBdr>
        <w:top w:val="none" w:sz="0" w:space="0" w:color="auto"/>
        <w:left w:val="none" w:sz="0" w:space="0" w:color="auto"/>
        <w:bottom w:val="none" w:sz="0" w:space="0" w:color="auto"/>
        <w:right w:val="none" w:sz="0" w:space="0" w:color="auto"/>
      </w:divBdr>
    </w:div>
    <w:div w:id="2081053904">
      <w:bodyDiv w:val="1"/>
      <w:marLeft w:val="0"/>
      <w:marRight w:val="0"/>
      <w:marTop w:val="0"/>
      <w:marBottom w:val="0"/>
      <w:divBdr>
        <w:top w:val="none" w:sz="0" w:space="0" w:color="auto"/>
        <w:left w:val="none" w:sz="0" w:space="0" w:color="auto"/>
        <w:bottom w:val="none" w:sz="0" w:space="0" w:color="auto"/>
        <w:right w:val="none" w:sz="0" w:space="0" w:color="auto"/>
      </w:divBdr>
    </w:div>
    <w:div w:id="2084983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ink/ink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4T00:22:26.937"/>
    </inkml:context>
    <inkml:brush xml:id="br0">
      <inkml:brushProperty name="width" value="0.035" units="cm"/>
      <inkml:brushProperty name="height" value="0.035" units="cm"/>
    </inkml:brush>
  </inkml:definitions>
  <inkml:trace contextRef="#ctx0" brushRef="#br0">802 152 24575,'0'-2'0,"-1"0"0,1 0 0,-1 1 0,0-1 0,0 0 0,1 0 0,-1 1 0,0-1 0,0 0 0,-1 1 0,1-1 0,0 1 0,-1-1 0,1 1 0,0 0 0,-1-1 0,0 1 0,1 0 0,-1 0 0,0 0 0,1 0 0,-1 1 0,0-1 0,0 0 0,0 1 0,0-1 0,0 1 0,-3-1 0,-7-1 0,-1 0 0,-23-1 0,27 2 0,-2 1 0,-1-1 0,1 2 0,0-1 0,-15 4 0,23-3 0,1-1 0,-1 1 0,0 0 0,0 0 0,1 1 0,-1-1 0,0 1 0,1-1 0,-1 1 0,1 0 0,0 0 0,0 0 0,0 0 0,0 0 0,0 0 0,0 0 0,0 1 0,1-1 0,-1 1 0,1 0 0,-2 2 0,-2 12 0,0-1 0,0 1 0,2 0 0,0 0 0,0 24 0,2 0 0,6 47 0,-5-84 0,0 0 0,0 0 0,1 0 0,0 0 0,0 0 0,0 0 0,0 0 0,0-1 0,1 1 0,0 0 0,0-1 0,0 1 0,0-1 0,1 0 0,-1 0 0,1 0 0,3 3 0,-2-3 0,0-1 0,0 1 0,1-1 0,0 0 0,-1 0 0,1-1 0,0 0 0,0 0 0,-1 0 0,1 0 0,0-1 0,0 1 0,8-2 0,25 1 0,117-5 0,-151 5 0,0-1 0,0 0 0,0 0 0,0-1 0,0 1 0,0-1 0,-1 0 0,1 0 0,0 0 0,-1-1 0,0 1 0,0-1 0,0 0 0,0 0 0,0 0 0,0 0 0,-1 0 0,1 0 0,-1-1 0,0 0 0,0 1 0,0-1 0,-1 0 0,3-7 0,2-8 0,-1-1 0,0-1 0,2-31 0,-6 45 0,1-16 0,0 8 0,0-1 0,0 1 0,2 0 0,9-29 0,-6 28 0,1 0 0,0 1 0,1 0 0,1 1 0,0-1 0,17-16 0,-22 26 0,1-1 0,0 1 0,1 0 0,-1 1 0,1-1 0,0 1 0,8-3 0,-11 5 0,0 0 0,0 1 0,1 0 0,-1 0 0,0 1 0,0-1 0,1 1 0,-1 0 0,0 0 0,0 0 0,1 0 0,-1 1 0,0 0 0,5 1 0,-9-2 0,-1 0 0,1 0 0,0 0 0,-1 0 0,1 0 0,0 1 0,0-1 0,-1 0 0,1 0 0,0 0 0,0 0 0,-1 1 0,1-1 0,0 0 0,0 0 0,-1 1 0,1-1 0,0 0 0,0 0 0,0 1 0,0-1 0,-1 0 0,1 1 0,0-1 0,0 0 0,0 0 0,0 1 0,0-1 0,0 0 0,0 1 0,0-1 0,0 0 0,0 1 0,0-1 0,0 0 0,0 1 0,0-1 0,0 0 0,0 0 0,0 1 0,1-1 0,-1 0 0,0 1 0,0-1 0,0 0 0,0 0 0,1 1 0,-1-1 0,0 0 0,0 0 0,1 1 0,-1-1 0,0 0 0,0 0 0,1 0 0,-1 0 0,0 1 0,0-1 0,1 0 0,-1 0 0,0 0 0,1 0 0,-1 0 0,0 0 0,1 0 0,-1 0 0,0 0 0,0 0 0,1 0 0,-29 14 0,19-10 0,-16 8 0,8-4 0,1 1 0,0 0 0,-26 19 0,37-24 0,1 1 0,-1-1 0,1 1 0,-1 0 0,2 1 0,-1-1 0,0 1 0,1-1 0,0 1 0,1 0 0,-1 0 0,1 0 0,0 1 0,-1 8 0,-1 8 0,2 0 0,1 0 0,0 0 0,5 34 0,-3-54 0,-1 0 0,1 1 0,0-1 0,1 0 0,-1 0 0,0 0 0,1 0 0,0 0 0,0 0 0,0-1 0,0 1 0,0 0 0,0-1 0,1 0 0,-1 1 0,1-1 0,-1 0 0,1 0 0,0-1 0,0 1 0,0 0 0,0-1 0,0 0 0,4 1 0,-2 0 0,1 0 0,-1-1 0,1 0 0,-1 0 0,1 0 0,-1-1 0,1 0 0,-1 0 0,1 0 0,-1-1 0,1 0 0,-1 0 0,1 0 0,5-3 0,-8 2 0,0 0 0,0 0 0,1 0 0,-1-1 0,-1 1 0,1-1 0,0 0 0,-1 0 0,1 0 0,-1 0 0,0 0 0,0-1 0,0 1 0,-1 0 0,1-1 0,0-4 0,4-9 0,-1-1 0,2-18 0,-6 29 0,7-71 0,-8 64 0,0 0 0,2-1 0,-1 1 0,2 0 0,0 0 0,1 0 0,10-24 0,-14 37 0,0 1 0,0 0 0,0 0 0,0 0 0,0-1 0,0 1 0,0 0 0,0 0 0,0 0 0,0 0 0,0-1 0,0 1 0,0 0 0,0 0 0,1 0 0,-1 0 0,0 0 0,0-1 0,0 1 0,0 0 0,0 0 0,1 0 0,-1 0 0,0 0 0,0 0 0,0 0 0,0 0 0,1-1 0,-1 1 0,0 0 0,0 0 0,0 0 0,1 0 0,-1 0 0,0 0 0,0 0 0,0 0 0,1 0 0,-1 0 0,0 0 0,0 0 0,1 1 0,3 8 0,-1 17 0,-3-25 0,2 264 0,-2-261 0,1 0 0,-1-1 0,1 1 0,0 0 0,0 0 0,0-1 0,2 5 0,-3-8 0,0 0 0,0 0 0,0 1 0,0-1 0,0 0 0,0 0 0,0 0 0,0 0 0,1 0 0,-1 0 0,0 1 0,0-1 0,0 0 0,0 0 0,0 0 0,0 0 0,0 0 0,0 0 0,1 0 0,-1 0 0,0 1 0,0-1 0,0 0 0,0 0 0,0 0 0,0 0 0,1 0 0,-1 0 0,0 0 0,0 0 0,0 0 0,0 0 0,0 0 0,1 0 0,-1 0 0,0 0 0,0 0 0,0 0 0,0 0 0,0 0 0,1 0 0,-1 0 0,0 0 0,0 0 0,0 0 0,0-1 0,0 1 0,0 0 0,0 0 0,1 0 0,-1 0 0,0 0 0,5-19 0,1-34 0,-2 7 0,3 0 0,13-52 0,-19 96 0,-1 0 0,1 1 0,-1-1 0,1 0 0,0 0 0,0 0 0,0 0 0,0 1 0,0-1 0,1 0 0,-1 1 0,0-1 0,1 1 0,1-2 0,-2 2 0,0 1 0,-1 0 0,1-1 0,0 1 0,0 0 0,-1 0 0,1-1 0,0 1 0,0 0 0,0 0 0,0 0 0,-1 0 0,1 0 0,0 0 0,0 0 0,0 0 0,-1 1 0,1-1 0,0 0 0,0 0 0,0 1 0,-1-1 0,2 1 0,1 1 0,-1 0 0,1 1 0,-1-1 0,0 0 0,1 1 0,-1-1 0,-1 1 0,1 0 0,0 0 0,-1-1 0,1 1 0,-1 0 0,0 0 0,0 1 0,1 5 0,2 29 0,-1-1 0,-5 75 0,0-52 0,1-124 0,-1 26 0,2-1 0,7-51 0,-5 77 0,1 0 0,1 1 0,0-1 0,1 1 0,11-22 0,-14 30 0,0 1 0,1-1 0,-1 1 0,1-1 0,0 1 0,0 0 0,0 0 0,1 0 0,4-3 0,-6 5 0,0 0 0,0 0 0,0 0 0,1 0 0,-1 1 0,0-1 0,0 1 0,0-1 0,1 1 0,-1 0 0,0 0 0,0 0 0,0 0 0,1 0 0,-1 1 0,0-1 0,0 1 0,1-1 0,1 2 0,-2-1 0,1 0 0,-1 1 0,0-1 0,0 1 0,0-1 0,0 1 0,0 0 0,0 0 0,-1 0 0,1 0 0,0 0 0,-1 0 0,0 0 0,1 0 0,-1 1 0,0-1 0,0 1 0,-1-1 0,1 1 0,0-1 0,-1 1 0,1 4 0,0 8 0,0 0 0,-2 28 0,0-26 0,-1 20 0,0-26 0,1 1 0,0 0 0,1 0 0,1-1 0,-1 1 0,2 0 0,3 15 0,-3-24 0,-1-1 0,1 0 0,0 0 0,0 0 0,0 0 0,0 0 0,0 0 0,1 0 0,-1-1 0,0 1 0,1-1 0,-1 1 0,1-1 0,-1 0 0,1 0 0,0 0 0,0-1 0,-1 1 0,1 0 0,0-1 0,0 0 0,0 0 0,0 0 0,-1 0 0,4-1 0,2 1 0,-1 0 0,1-1 0,0 0 0,-1-1 0,1 1 0,-1-1 0,0-1 0,10-4 0,-12 4 0,1-1 0,-1 0 0,0 0 0,0 0 0,0-1 0,0 1 0,-1-1 0,0 0 0,0-1 0,4-6 0,-6 9 0,-1 0 0,1-1 0,-1 1 0,1-1 0,-1 1 0,0-1 0,0 0 0,0 1 0,-1-1 0,0 0 0,1 0 0,-1 1 0,0-1 0,-1 0 0,1 0 0,-1 0 0,0 1 0,0-1 0,-1-3 0,0 4 0,0 1 0,0 0 0,0-1 0,0 1 0,0 0 0,-1 0 0,1 1 0,-1-1 0,1 0 0,-1 1 0,0 0 0,0-1 0,1 1 0,-1 0 0,0 1 0,-4-2 0,6 2 0,32 2 0,60 1 0,-83-4 0,0 1 0,0-1 0,-1-1 0,1 1 0,-1-1 0,1-1 0,-1 1 0,0-1 0,9-5 0,-16 8 0,1 0 0,-1-1 0,1 1 0,0 0 0,-1 0 0,1-1 0,-1 1 0,1 0 0,-1-1 0,1 1 0,-1 0 0,1-1 0,-1 1 0,1-1 0,-1 1 0,0-1 0,1 1 0,-1-1 0,0 1 0,1-1 0,-1 1 0,0-1 0,0 0 0,1 1 0,-1-1 0,0 1 0,0-1 0,0 0 0,0 0 0,-1 0 0,1 0 0,-1 1 0,0-1 0,0 1 0,0-1 0,0 1 0,1-1 0,-1 1 0,0 0 0,0-1 0,0 1 0,0 0 0,0 0 0,0 0 0,-2 0 0,-42 0 0,-135 46 0,145-36 0,-153 32 0,124-18 0,49-17 0,-1-1 0,-19 5 0,-141 39 0,109-28 0,-1-4 0,-136 20 0,-122 10 0,174-21 0,106-19-118,-7 1-298,-1-2 1,-67 0-1,102-7-6410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4T00:22:09.845"/>
    </inkml:context>
    <inkml:brush xml:id="br0">
      <inkml:brushProperty name="width" value="0.035" units="cm"/>
      <inkml:brushProperty name="height" value="0.035" units="cm"/>
    </inkml:brush>
  </inkml:definitions>
  <inkml:trace contextRef="#ctx0" brushRef="#br0">2 365 24575,'0'-26'0,"-1"9"0,1-1 0,0 1 0,1-1 0,2 1 0,-1-1 0,2 1 0,8-26 0,-9 36 0,4-11 0,1 0 0,1 0 0,19-28 0,-25 41 0,2 0 0,-1 0 0,0 0 0,1 1 0,0 0 0,0 0 0,0 0 0,1 0 0,-1 1 0,1 0 0,0 0 0,0 1 0,0 0 0,0 0 0,10-2 0,5 0 0,-1 2 0,0 0 0,30 2 0,-39 1 0,0 0 0,0 0 0,-1 1 0,1 0 0,-1 1 0,1 0 0,-1 1 0,12 6 0,-16-6 0,0 1 0,0 0 0,0 0 0,0 1 0,-1-1 0,0 1 0,0 0 0,-1 1 0,0-1 0,0 1 0,4 9 0,5 14 0,13 41 0,-22-57 0,0-4 0,-1 0 0,-1 1 0,0-1 0,0 0 0,-1 1 0,0-1 0,-1 1 0,0-1 0,-1 1 0,0-1 0,-4 17 0,3-22 0,1 0 0,-1 0 0,-1 0 0,1 0 0,-1-1 0,0 1 0,0-1 0,0 1 0,0-1 0,-1 0 0,0 0 0,0 0 0,0-1 0,0 0 0,0 1 0,-1-2 0,0 1 0,1 0 0,-1-1 0,0 0 0,0 0 0,0 0 0,-9 1 0,4 1 0,33-4 0,-12-1 0,1 1 0,-1 0 0,14 3 0,-22-2 0,1 1 0,-1-1 0,0 1 0,0 0 0,0 0 0,0 0 0,0 0 0,-1 0 0,1 1 0,-1-1 0,1 1 0,-1 0 0,0 0 0,0 0 0,0 0 0,-1 0 0,1 0 0,-1 0 0,1 0 0,-1 1 0,0-1 0,-1 1 0,1-1 0,0 4 0,1 11 0,-1 0 0,0 1 0,-4 28 0,1-10 0,2-33 0,0 1 0,0-1 0,-1 1 0,1-1 0,-1 1 0,0-1 0,0 1 0,-1-1 0,1 1 0,-1-1 0,0 0 0,0 0 0,0 0 0,-1 0 0,1 0 0,-1-1 0,0 1 0,0-1 0,0 1 0,-1-1 0,1 0 0,-1 0 0,1-1 0,-1 1 0,0-1 0,0 0 0,-1 0 0,1 0 0,0 0 0,-7 1 0,-13 5 0,-1 0 0,1-2 0,-1 0 0,0-2 0,0-1 0,-43 0 0,45-2 0,14-1 0,0 1 0,-1-2 0,1 1 0,-1-1 0,-17-5 0,26 6 0,-1-1 0,0 0 0,0 0 0,0 0 0,1 0 0,-1 0 0,1 0 0,-1 0 0,1-1 0,-1 1 0,1 0 0,-1-1 0,1 1 0,0-1 0,0 0 0,0 1 0,0-1 0,0 0 0,0 0 0,1 1 0,-1-1 0,1 0 0,-1 0 0,1 0 0,-1 0 0,1 0 0,0 0 0,0 0 0,0 0 0,0 0 0,0 0 0,1 0 0,0-3 0,0 1 0,-1 1 0,1 0 0,0-1 0,0 1 0,1 0 0,-1 0 0,1 0 0,-1 0 0,1 0 0,0 0 0,0 0 0,0 1 0,0-1 0,1 1 0,3-4 0,-1 3 0,0-1 0,0 1 0,1 0 0,0 0 0,-1 1 0,1-1 0,11-2 0,6 1 0,0 1 0,0 0 0,35 2 0,-56 1 0,42-2 0,45-9 0,-10 2 0,-9 0 0,-35 4 0,50-2 0,17 9 0,114-3 0,-85-20 0,-5 3 11,-64 7-699,105-3 0,-148 14-6138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4T00:21:47.984"/>
    </inkml:context>
    <inkml:brush xml:id="br0">
      <inkml:brushProperty name="width" value="0.035" units="cm"/>
      <inkml:brushProperty name="height" value="0.035" units="cm"/>
    </inkml:brush>
  </inkml:definitions>
  <inkml:trace contextRef="#ctx0" brushRef="#br0">154 0 24575,'1'0'0,"0"1"0,0-1 0,0 1 0,0-1 0,-1 1 0,1-1 0,0 1 0,0-1 0,0 1 0,-1 0 0,1-1 0,0 1 0,-1 0 0,1 0 0,0 0 0,-1-1 0,1 1 0,-1 0 0,1 0 0,-1 0 0,0 0 0,1 0 0,-1 0 0,0 0 0,0 0 0,0 0 0,0 2 0,4 31 0,-3-30 0,2 60 0,-7 87 0,2-139 0,-1 0 0,0-1 0,-1 1 0,0-1 0,-1 0 0,0 0 0,-1 0 0,-13 18 0,9-13 0,0 1 0,-9 20 0,8-12-73,-2-1 0,-20 30 0,17-29-1073,5-8-5680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7012986-c8d6-4c90-87ec-7041b245ce9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658E7B30FDC4EBED7DE4D9510CE19" ma:contentTypeVersion="15" ma:contentTypeDescription="Een nieuw document maken." ma:contentTypeScope="" ma:versionID="3bf52e40af545f6c22cfbf48118f3927">
  <xsd:schema xmlns:xsd="http://www.w3.org/2001/XMLSchema" xmlns:xs="http://www.w3.org/2001/XMLSchema" xmlns:p="http://schemas.microsoft.com/office/2006/metadata/properties" xmlns:ns3="87012986-c8d6-4c90-87ec-7041b245ce99" xmlns:ns4="b7c06bb7-ff34-4a89-a872-c6e244e6a80d" targetNamespace="http://schemas.microsoft.com/office/2006/metadata/properties" ma:root="true" ma:fieldsID="83bdeee92c74a16f7a65fa13d9ed8063" ns3:_="" ns4:_="">
    <xsd:import namespace="87012986-c8d6-4c90-87ec-7041b245ce99"/>
    <xsd:import namespace="b7c06bb7-ff34-4a89-a872-c6e244e6a80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12986-c8d6-4c90-87ec-7041b245ce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c06bb7-ff34-4a89-a872-c6e244e6a80d"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SharingHintHash" ma:index="1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A03FC-F5A2-4F45-8E81-E9F746DAF860}">
  <ds:schemaRefs>
    <ds:schemaRef ds:uri="http://schemas.microsoft.com/sharepoint/v3/contenttype/forms"/>
  </ds:schemaRefs>
</ds:datastoreItem>
</file>

<file path=customXml/itemProps2.xml><?xml version="1.0" encoding="utf-8"?>
<ds:datastoreItem xmlns:ds="http://schemas.openxmlformats.org/officeDocument/2006/customXml" ds:itemID="{0DA81F52-4B8C-48E3-B229-3514CA2A81E6}">
  <ds:schemaRefs>
    <ds:schemaRef ds:uri="87012986-c8d6-4c90-87ec-7041b245ce99"/>
    <ds:schemaRef ds:uri="http://www.w3.org/XML/1998/namespace"/>
    <ds:schemaRef ds:uri="http://schemas.openxmlformats.org/package/2006/metadata/core-properties"/>
    <ds:schemaRef ds:uri="http://purl.org/dc/elements/1.1/"/>
    <ds:schemaRef ds:uri="http://purl.org/dc/terms/"/>
    <ds:schemaRef ds:uri="http://schemas.microsoft.com/office/2006/documentManagement/types"/>
    <ds:schemaRef ds:uri="http://schemas.microsoft.com/office/2006/metadata/properties"/>
    <ds:schemaRef ds:uri="http://schemas.microsoft.com/office/infopath/2007/PartnerControls"/>
    <ds:schemaRef ds:uri="b7c06bb7-ff34-4a89-a872-c6e244e6a80d"/>
    <ds:schemaRef ds:uri="http://purl.org/dc/dcmitype/"/>
  </ds:schemaRefs>
</ds:datastoreItem>
</file>

<file path=customXml/itemProps3.xml><?xml version="1.0" encoding="utf-8"?>
<ds:datastoreItem xmlns:ds="http://schemas.openxmlformats.org/officeDocument/2006/customXml" ds:itemID="{01B7B6D7-B574-441F-A518-9D443DCCE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12986-c8d6-4c90-87ec-7041b245ce99"/>
    <ds:schemaRef ds:uri="b7c06bb7-ff34-4a89-a872-c6e244e6a8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2351</Words>
  <Characters>12932</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Can</dc:creator>
  <cp:keywords/>
  <dc:description/>
  <cp:lastModifiedBy>Betul Can</cp:lastModifiedBy>
  <cp:revision>2</cp:revision>
  <dcterms:created xsi:type="dcterms:W3CDTF">2025-05-14T13:25:00Z</dcterms:created>
  <dcterms:modified xsi:type="dcterms:W3CDTF">2025-05-14T13:25:00Z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0x01010028B658E7B30FDC4EBED7DE4D9510CE19</vt:lpwstr>
  </property>
  <property fmtid="{D5CDD505-2E9C-101B-9397-08002B2CF9AE}" pid="3" name="MediaServiceImageTags">
    <vt:lpwstr/>
  </property>
</Properties>
</file>